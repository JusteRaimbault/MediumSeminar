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7B008B">
            <w:pPr>
              <w:spacing w:line="240" w:lineRule="auto"/>
              <w:jc w:val="both"/>
              <w:rPr>
                <w:rFonts w:ascii="Times New Roman" w:hAnsi="Times New Roman" w:cs="Times New Roman"/>
                <w:b/>
                <w:sz w:val="36"/>
                <w:lang w:val="en-GB"/>
              </w:rPr>
            </w:pPr>
          </w:p>
          <w:p w14:paraId="0289191D" w14:textId="77777777" w:rsidR="00CF3A45" w:rsidRPr="00C8680D" w:rsidRDefault="00CF3A45" w:rsidP="007B008B">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MEDIUM</w:t>
            </w:r>
          </w:p>
          <w:p w14:paraId="6095134C" w14:textId="77777777" w:rsidR="00CF3A45" w:rsidRPr="00C8680D" w:rsidRDefault="00CF3A45" w:rsidP="007B008B">
            <w:pPr>
              <w:spacing w:line="240" w:lineRule="auto"/>
              <w:jc w:val="both"/>
              <w:rPr>
                <w:rFonts w:ascii="Times New Roman" w:hAnsi="Times New Roman" w:cs="Times New Roman"/>
                <w:b/>
                <w:i/>
                <w:sz w:val="36"/>
                <w:lang w:val="en-GB"/>
              </w:rPr>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7B008B">
            <w:pPr>
              <w:spacing w:line="240" w:lineRule="auto"/>
              <w:jc w:val="both"/>
              <w:rPr>
                <w:rFonts w:ascii="Times New Roman" w:hAnsi="Times New Roman" w:cs="Times New Roman"/>
                <w:b/>
                <w:sz w:val="36"/>
                <w:lang w:val="en-GB"/>
              </w:rPr>
            </w:pPr>
          </w:p>
          <w:p w14:paraId="3C3F5BDA" w14:textId="77777777" w:rsidR="00CF3A45" w:rsidRPr="00C8680D" w:rsidRDefault="00CF3A45" w:rsidP="007B008B">
            <w:pPr>
              <w:spacing w:line="240" w:lineRule="auto"/>
              <w:jc w:val="both"/>
              <w:rPr>
                <w:rFonts w:ascii="Times New Roman" w:hAnsi="Times New Roman" w:cs="Times New Roman"/>
                <w:b/>
                <w:sz w:val="36"/>
                <w:lang w:val="en-GB"/>
              </w:rPr>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7B008B">
            <w:pPr>
              <w:spacing w:line="240" w:lineRule="auto"/>
              <w:jc w:val="both"/>
              <w:rPr>
                <w:rFonts w:ascii="Times New Roman" w:hAnsi="Times New Roman" w:cs="Times New Roman"/>
                <w:b/>
                <w:sz w:val="32"/>
                <w:lang w:val="en-GB"/>
              </w:rPr>
            </w:pPr>
          </w:p>
          <w:p w14:paraId="46D19B8E" w14:textId="77777777" w:rsidR="00CF3A45" w:rsidRPr="00C8680D" w:rsidRDefault="00CF3A45" w:rsidP="007B008B">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7B008B">
            <w:pPr>
              <w:spacing w:line="240" w:lineRule="auto"/>
              <w:jc w:val="both"/>
              <w:rPr>
                <w:rFonts w:ascii="Times New Roman" w:hAnsi="Times New Roman" w:cs="Times New Roman"/>
                <w:b/>
                <w:sz w:val="32"/>
                <w:lang w:val="en-GB"/>
              </w:rPr>
            </w:pPr>
            <w:r w:rsidRPr="00C8680D">
              <w:rPr>
                <w:rFonts w:ascii="Times New Roman" w:hAnsi="Times New Roman" w:cs="Times New Roman"/>
                <w:b/>
                <w:sz w:val="32"/>
                <w:lang w:val="en-GB"/>
              </w:rPr>
              <w:t>Report</w:t>
            </w:r>
          </w:p>
        </w:tc>
      </w:tr>
    </w:tbl>
    <w:p w14:paraId="023646BB" w14:textId="77777777" w:rsidR="009A5AE0" w:rsidRPr="00C8680D" w:rsidRDefault="009A5AE0" w:rsidP="007B008B">
      <w:pPr>
        <w:spacing w:after="0" w:line="240" w:lineRule="auto"/>
        <w:jc w:val="both"/>
        <w:rPr>
          <w:rFonts w:ascii="Times New Roman" w:hAnsi="Times New Roman" w:cs="Times New Roman"/>
          <w:lang w:val="en-GB"/>
        </w:rPr>
      </w:pPr>
    </w:p>
    <w:p w14:paraId="77442B01" w14:textId="77777777" w:rsidR="009A5AE0" w:rsidRPr="00C8680D" w:rsidRDefault="009A5AE0" w:rsidP="007B008B">
      <w:pPr>
        <w:spacing w:after="0" w:line="240" w:lineRule="auto"/>
        <w:jc w:val="both"/>
        <w:rPr>
          <w:rFonts w:ascii="Times New Roman" w:hAnsi="Times New Roman" w:cs="Times New Roman"/>
          <w:lang w:val="en-GB"/>
        </w:rPr>
      </w:pPr>
    </w:p>
    <w:p w14:paraId="6CFAF524" w14:textId="77777777" w:rsidR="009A5AE0" w:rsidRPr="00C8680D" w:rsidRDefault="009A5AE0" w:rsidP="007B008B">
      <w:pPr>
        <w:spacing w:after="0" w:line="240" w:lineRule="auto"/>
        <w:jc w:val="both"/>
        <w:rPr>
          <w:rFonts w:ascii="Times New Roman" w:hAnsi="Times New Roman" w:cs="Times New Roman"/>
          <w:lang w:val="en-GB"/>
        </w:rPr>
      </w:pPr>
    </w:p>
    <w:p w14:paraId="0D32B29D" w14:textId="030C9CEB" w:rsidR="009A5AE0" w:rsidRPr="00C8680D" w:rsidRDefault="00CF3A45" w:rsidP="007B008B">
      <w:pPr>
        <w:spacing w:after="0" w:line="240" w:lineRule="auto"/>
        <w:jc w:val="both"/>
        <w:rPr>
          <w:rFonts w:ascii="Times New Roman" w:hAnsi="Times New Roman" w:cs="Times New Roman"/>
          <w:b/>
          <w:lang w:val="en-GB"/>
        </w:rPr>
      </w:pPr>
      <w:r w:rsidRPr="00C8680D">
        <w:rPr>
          <w:rFonts w:ascii="Times New Roman" w:hAnsi="Times New Roman" w:cs="Times New Roman"/>
          <w:b/>
          <w:sz w:val="28"/>
          <w:szCs w:val="28"/>
          <w:lang w:val="en-GB"/>
        </w:rPr>
        <w:t>3rd December 2016 (Day 1)</w:t>
      </w:r>
    </w:p>
    <w:p w14:paraId="3D77732D" w14:textId="77777777" w:rsidR="00CF3A45" w:rsidRPr="00C8680D" w:rsidRDefault="00CF3A45" w:rsidP="007B008B">
      <w:pPr>
        <w:spacing w:after="0" w:line="240" w:lineRule="auto"/>
        <w:jc w:val="both"/>
        <w:rPr>
          <w:rFonts w:ascii="Times New Roman" w:hAnsi="Times New Roman" w:cs="Times New Roman"/>
          <w:b/>
          <w:lang w:val="en-GB"/>
        </w:rPr>
      </w:pPr>
    </w:p>
    <w:p w14:paraId="2A8A4929" w14:textId="77777777" w:rsidR="00CF3A45" w:rsidRPr="00C8680D" w:rsidRDefault="00CF3A45" w:rsidP="007B008B">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INTRODUCTION</w:t>
      </w:r>
    </w:p>
    <w:p w14:paraId="16256C22" w14:textId="77777777" w:rsidR="00CF3A45" w:rsidRPr="00C8680D" w:rsidRDefault="00CF3A45" w:rsidP="007B008B">
      <w:pPr>
        <w:spacing w:after="0" w:line="240" w:lineRule="auto"/>
        <w:jc w:val="both"/>
        <w:rPr>
          <w:rFonts w:ascii="Times New Roman" w:hAnsi="Times New Roman" w:cs="Times New Roman"/>
          <w:lang w:val="en-GB"/>
        </w:rPr>
      </w:pPr>
    </w:p>
    <w:p w14:paraId="34B21DB5" w14:textId="77777777" w:rsidR="00CF3A45" w:rsidRPr="00C8680D" w:rsidRDefault="00CF3A45" w:rsidP="007B008B">
      <w:pPr>
        <w:spacing w:after="0" w:line="240" w:lineRule="auto"/>
        <w:jc w:val="both"/>
        <w:rPr>
          <w:rFonts w:ascii="Times New Roman" w:hAnsi="Times New Roman" w:cs="Times New Roman"/>
          <w:lang w:val="en-GB"/>
        </w:rPr>
      </w:pPr>
    </w:p>
    <w:p w14:paraId="302A7BED" w14:textId="77777777" w:rsidR="00CF3A45" w:rsidRPr="00C8680D" w:rsidRDefault="00CF3A45" w:rsidP="007B008B">
      <w:pPr>
        <w:spacing w:after="0" w:line="240" w:lineRule="auto"/>
        <w:jc w:val="both"/>
        <w:outlineLvl w:val="0"/>
        <w:rPr>
          <w:rFonts w:ascii="Times New Roman" w:hAnsi="Times New Roman" w:cs="Times New Roman"/>
          <w:b/>
          <w:lang w:val="en-GB"/>
        </w:rPr>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rsidP="007B008B">
      <w:pPr>
        <w:spacing w:after="0" w:line="240" w:lineRule="auto"/>
        <w:jc w:val="both"/>
        <w:rPr>
          <w:rFonts w:ascii="Times New Roman" w:hAnsi="Times New Roman" w:cs="Times New Roman"/>
          <w:lang w:val="en-GB"/>
        </w:rPr>
      </w:pPr>
    </w:p>
    <w:p w14:paraId="1AC8A686" w14:textId="77777777" w:rsidR="00CF3A45" w:rsidRPr="00C8680D" w:rsidRDefault="00CF3A45" w:rsidP="007B008B">
      <w:pPr>
        <w:spacing w:after="0" w:line="240" w:lineRule="auto"/>
        <w:jc w:val="both"/>
        <w:rPr>
          <w:rFonts w:ascii="Times New Roman" w:hAnsi="Times New Roman" w:cs="Times New Roman"/>
          <w:b/>
          <w:lang w:val="en-GB"/>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379B49E9" w:rsidR="00CC6398"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0"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simulation. At the School of Geography and Planning, Human Geography, GIS and Remote Sensing are key disciplines. She </w:t>
      </w:r>
      <w:ins w:id="1" w:author="Judith Audin" w:date="2017-01-23T11:59:00Z">
        <w:r w:rsidR="0053564F">
          <w:rPr>
            <w:rFonts w:ascii="Times New Roman" w:hAnsi="Times New Roman" w:cs="Times New Roman"/>
            <w:lang w:val="en-GB"/>
          </w:rPr>
          <w:t>encourages</w:t>
        </w:r>
      </w:ins>
      <w:r w:rsidR="00CC6398" w:rsidRPr="00C8680D">
        <w:rPr>
          <w:rFonts w:ascii="Times New Roman" w:hAnsi="Times New Roman" w:cs="Times New Roman"/>
          <w:lang w:val="en-GB"/>
        </w:rPr>
        <w:t xml:space="preserve"> cooperation and collaborations with SYSU researchers.</w:t>
      </w:r>
    </w:p>
    <w:p w14:paraId="7746ADB7" w14:textId="77777777" w:rsidR="00CF3A45" w:rsidRPr="00C8680D" w:rsidRDefault="00CF3A45" w:rsidP="007B008B">
      <w:pPr>
        <w:spacing w:after="0" w:line="240" w:lineRule="auto"/>
        <w:jc w:val="both"/>
        <w:rPr>
          <w:rFonts w:ascii="Times New Roman" w:hAnsi="Times New Roman" w:cs="Times New Roman"/>
          <w:noProof/>
          <w:lang w:val="en-GB"/>
        </w:rPr>
      </w:pPr>
    </w:p>
    <w:p w14:paraId="6D834202" w14:textId="77777777" w:rsidR="00CF3A45" w:rsidRPr="00C8680D" w:rsidRDefault="00CF3A45" w:rsidP="007B008B">
      <w:pPr>
        <w:spacing w:after="0" w:line="240" w:lineRule="auto"/>
        <w:jc w:val="both"/>
        <w:rPr>
          <w:rFonts w:ascii="Times New Roman" w:hAnsi="Times New Roman" w:cs="Times New Roman"/>
          <w:lang w:val="en-GB"/>
        </w:rPr>
      </w:pPr>
    </w:p>
    <w:p w14:paraId="5F8842BB" w14:textId="77777777" w:rsidR="00CF3A45" w:rsidRPr="00C8680D" w:rsidRDefault="00CF3A45" w:rsidP="007B008B">
      <w:pPr>
        <w:spacing w:after="0" w:line="240" w:lineRule="auto"/>
        <w:jc w:val="both"/>
        <w:rPr>
          <w:rFonts w:ascii="Times New Roman" w:hAnsi="Times New Roman" w:cs="Times New Roman"/>
          <w:lang w:val="en-GB"/>
        </w:rPr>
      </w:pPr>
    </w:p>
    <w:p w14:paraId="0974F174" w14:textId="77777777" w:rsidR="00CF3A45" w:rsidRPr="00C8680D" w:rsidRDefault="00CF3A45" w:rsidP="007B008B">
      <w:pPr>
        <w:spacing w:after="0" w:line="240" w:lineRule="auto"/>
        <w:jc w:val="both"/>
        <w:rPr>
          <w:rFonts w:ascii="Times New Roman" w:hAnsi="Times New Roman" w:cs="Times New Roman"/>
          <w:b/>
          <w:lang w:val="en-GB" w:eastAsia="zh-CN"/>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2"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 xml:space="preserve">sized city, as it features the expected </w:t>
      </w:r>
      <w:r w:rsidR="00CC6398" w:rsidRPr="00C8680D">
        <w:rPr>
          <w:rFonts w:ascii="Times New Roman" w:hAnsi="Times New Roman" w:cs="Times New Roman"/>
          <w:lang w:val="en-GB"/>
        </w:rPr>
        <w:lastRenderedPageBreak/>
        <w:t>issues. It is an economically developed area and a representative case study. The output of this seminar should be a reference for the development of medium sized cities.</w:t>
      </w:r>
    </w:p>
    <w:p w14:paraId="7EFF6CC8" w14:textId="77777777" w:rsidR="00CF3A45" w:rsidRPr="00C8680D" w:rsidRDefault="00CF3A45" w:rsidP="007B008B">
      <w:pPr>
        <w:spacing w:after="0" w:line="240" w:lineRule="auto"/>
        <w:jc w:val="both"/>
        <w:rPr>
          <w:rFonts w:ascii="Times New Roman" w:hAnsi="Times New Roman" w:cs="Times New Roman"/>
          <w:lang w:val="en-GB"/>
        </w:rPr>
      </w:pPr>
    </w:p>
    <w:p w14:paraId="11C22574" w14:textId="77777777" w:rsidR="009A5AE0" w:rsidRPr="00C8680D" w:rsidRDefault="009A5AE0" w:rsidP="007B008B">
      <w:pPr>
        <w:spacing w:after="0" w:line="240" w:lineRule="auto"/>
        <w:jc w:val="both"/>
        <w:rPr>
          <w:rFonts w:ascii="Times New Roman" w:hAnsi="Times New Roman" w:cs="Times New Roman"/>
          <w:lang w:val="en-GB"/>
        </w:rPr>
      </w:pPr>
    </w:p>
    <w:p w14:paraId="60238CD5" w14:textId="77777777" w:rsidR="009A5AE0" w:rsidRPr="00C8680D" w:rsidRDefault="009A5AE0" w:rsidP="007B008B">
      <w:pPr>
        <w:spacing w:after="0" w:line="240" w:lineRule="auto"/>
        <w:jc w:val="both"/>
        <w:rPr>
          <w:rFonts w:ascii="Times New Roman" w:hAnsi="Times New Roman" w:cs="Times New Roman"/>
          <w:lang w:val="en-GB"/>
        </w:rPr>
      </w:pPr>
    </w:p>
    <w:p w14:paraId="27FD2C8B" w14:textId="77777777" w:rsidR="00CF3A45" w:rsidRPr="00C8680D" w:rsidRDefault="00CF3A45" w:rsidP="007B008B">
      <w:pPr>
        <w:spacing w:after="0" w:line="240" w:lineRule="auto"/>
        <w:jc w:val="both"/>
        <w:outlineLvl w:val="0"/>
        <w:rPr>
          <w:rFonts w:ascii="Times New Roman" w:hAnsi="Times New Roman" w:cs="Times New Roman"/>
          <w:b/>
          <w:lang w:val="en-GB"/>
        </w:rPr>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rsidP="007B008B">
      <w:pPr>
        <w:spacing w:after="0" w:line="240" w:lineRule="auto"/>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3" w:author="cinzia" w:date="2017-01-20T17:33:00Z">
        <w:r w:rsidR="00A27459" w:rsidRPr="00C8680D">
          <w:rPr>
            <w:rFonts w:ascii="Times New Roman" w:hAnsi="Times New Roman" w:cs="Times New Roman"/>
            <w:lang w:val="en-GB"/>
          </w:rPr>
          <w:t xml:space="preserve"> </w:t>
        </w:r>
      </w:ins>
      <w:ins w:id="4" w:author="cinzia" w:date="2017-01-20T17:39:00Z">
        <w:r w:rsidR="00A126A2" w:rsidRPr="00C8680D">
          <w:rPr>
            <w:rFonts w:ascii="Times New Roman" w:hAnsi="Times New Roman" w:cs="Times New Roman"/>
            <w:lang w:val="en-GB"/>
          </w:rPr>
          <w:t>expresses</w:t>
        </w:r>
      </w:ins>
      <w:ins w:id="5" w:author="cinzia" w:date="2017-01-20T17:33:00Z">
        <w:r w:rsidR="00A27459" w:rsidRPr="00C8680D">
          <w:rPr>
            <w:rFonts w:ascii="Times New Roman" w:hAnsi="Times New Roman" w:cs="Times New Roman"/>
            <w:lang w:val="en-GB"/>
          </w:rPr>
          <w:t xml:space="preserve"> her </w:t>
        </w:r>
      </w:ins>
      <w:ins w:id="6"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7"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8"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rsidP="007B008B">
      <w:pPr>
        <w:spacing w:after="0" w:line="240" w:lineRule="auto"/>
        <w:jc w:val="both"/>
        <w:rPr>
          <w:rFonts w:ascii="Times New Roman" w:hAnsi="Times New Roman" w:cs="Times New Roman"/>
          <w:lang w:val="en-GB"/>
        </w:rPr>
      </w:pPr>
    </w:p>
    <w:p w14:paraId="4C702567" w14:textId="77777777" w:rsidR="009A5AE0" w:rsidRPr="00C8680D" w:rsidRDefault="009A5AE0" w:rsidP="007B008B">
      <w:pPr>
        <w:spacing w:after="0" w:line="240" w:lineRule="auto"/>
        <w:jc w:val="both"/>
        <w:rPr>
          <w:rFonts w:ascii="Times New Roman" w:hAnsi="Times New Roman" w:cs="Times New Roman"/>
          <w:lang w:val="en-GB"/>
        </w:rPr>
      </w:pPr>
    </w:p>
    <w:p w14:paraId="0557BB89" w14:textId="77777777" w:rsidR="009A5AE0" w:rsidRPr="00C8680D" w:rsidRDefault="009A5AE0" w:rsidP="007B008B">
      <w:pPr>
        <w:spacing w:after="0" w:line="240" w:lineRule="auto"/>
        <w:jc w:val="both"/>
        <w:rPr>
          <w:rFonts w:ascii="Times New Roman" w:hAnsi="Times New Roman" w:cs="Times New Roman"/>
          <w:lang w:val="en-GB"/>
        </w:rPr>
      </w:pPr>
    </w:p>
    <w:p w14:paraId="62A85D63" w14:textId="77777777" w:rsidR="00CF3A45" w:rsidRPr="00C8680D" w:rsidRDefault="00CF3A45" w:rsidP="007B008B">
      <w:pPr>
        <w:spacing w:after="0" w:line="240" w:lineRule="auto"/>
        <w:jc w:val="both"/>
        <w:outlineLvl w:val="0"/>
        <w:rPr>
          <w:rFonts w:ascii="Times New Roman" w:hAnsi="Times New Roman" w:cs="Times New Roman"/>
          <w:lang w:val="en-GB"/>
        </w:rPr>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9"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10"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11"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12"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13" w:author="cinzia" w:date="2017-01-20T17:40:00Z">
        <w:r w:rsidR="00A126A2" w:rsidRPr="00BB0F19">
          <w:rPr>
            <w:rFonts w:ascii="Times New Roman" w:hAnsi="Times New Roman" w:cs="Times New Roman"/>
            <w:lang w:val="en-GB"/>
          </w:rPr>
          <w:t xml:space="preserve"> currently working</w:t>
        </w:r>
      </w:ins>
      <w:ins w:id="14" w:author="cinzia" w:date="2017-01-20T17:41:00Z">
        <w:r w:rsidR="00A126A2" w:rsidRPr="00BB0F19">
          <w:rPr>
            <w:rFonts w:ascii="Times New Roman" w:hAnsi="Times New Roman" w:cs="Times New Roman"/>
            <w:lang w:val="en-GB"/>
          </w:rPr>
          <w:t xml:space="preserve"> in the unit</w:t>
        </w:r>
      </w:ins>
      <w:ins w:id="15"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16"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17"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18"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19"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rsidP="007B008B">
      <w:pPr>
        <w:spacing w:after="0" w:line="240" w:lineRule="auto"/>
        <w:jc w:val="both"/>
        <w:rPr>
          <w:rFonts w:ascii="Times New Roman" w:hAnsi="Times New Roman" w:cs="Times New Roman"/>
          <w:lang w:val="en-GB"/>
        </w:rPr>
      </w:pPr>
    </w:p>
    <w:p w14:paraId="5C69A6B6" w14:textId="77777777" w:rsidR="00CF3A45" w:rsidRPr="00C8680D" w:rsidRDefault="00CF3A45" w:rsidP="007B008B">
      <w:pPr>
        <w:spacing w:after="0" w:line="240" w:lineRule="auto"/>
        <w:jc w:val="both"/>
        <w:rPr>
          <w:rFonts w:ascii="Times New Roman" w:hAnsi="Times New Roman" w:cs="Times New Roman"/>
          <w:lang w:val="en-GB"/>
        </w:rPr>
      </w:pPr>
    </w:p>
    <w:p w14:paraId="729B6A8C" w14:textId="77777777" w:rsidR="009A5AE0" w:rsidRPr="00C8680D" w:rsidRDefault="009A5AE0" w:rsidP="007B008B">
      <w:pPr>
        <w:spacing w:after="0" w:line="240" w:lineRule="auto"/>
        <w:jc w:val="both"/>
        <w:rPr>
          <w:rFonts w:ascii="Times New Roman" w:hAnsi="Times New Roman" w:cs="Times New Roman"/>
          <w:lang w:val="en-GB"/>
        </w:rPr>
      </w:pPr>
    </w:p>
    <w:p w14:paraId="4F538275" w14:textId="77777777" w:rsidR="009A5AE0" w:rsidRPr="00C8680D" w:rsidRDefault="009A5AE0" w:rsidP="007B008B">
      <w:pPr>
        <w:spacing w:after="0" w:line="240" w:lineRule="auto"/>
        <w:jc w:val="both"/>
        <w:rPr>
          <w:rFonts w:ascii="Times New Roman" w:hAnsi="Times New Roman" w:cs="Times New Roman"/>
          <w:lang w:val="en-GB"/>
        </w:rPr>
      </w:pPr>
    </w:p>
    <w:p w14:paraId="5C2D7A2B" w14:textId="77777777" w:rsidR="00CF3A45" w:rsidRPr="00C8680D" w:rsidRDefault="00CF3A45" w:rsidP="007B008B">
      <w:pPr>
        <w:spacing w:after="0" w:line="240" w:lineRule="auto"/>
        <w:jc w:val="both"/>
        <w:outlineLvl w:val="0"/>
        <w:rPr>
          <w:rFonts w:ascii="Times New Roman" w:hAnsi="Times New Roman" w:cs="Times New Roman"/>
          <w:b/>
          <w:lang w:val="en-GB" w:eastAsia="zh-CN"/>
        </w:rPr>
      </w:pPr>
      <w:r w:rsidRPr="00C8680D">
        <w:rPr>
          <w:rFonts w:ascii="Times New Roman" w:hAnsi="Times New Roman" w:cs="Times New Roman"/>
          <w:b/>
          <w:lang w:val="en-GB" w:eastAsia="zh-CN"/>
        </w:rPr>
        <w:t>PRESENTATION OF CASE STUDIES</w:t>
      </w:r>
    </w:p>
    <w:p w14:paraId="57B4AC98" w14:textId="77777777" w:rsidR="00CF3A45" w:rsidRPr="00C8680D" w:rsidRDefault="00CF3A45" w:rsidP="007B008B">
      <w:pPr>
        <w:spacing w:after="0" w:line="240" w:lineRule="auto"/>
        <w:jc w:val="both"/>
        <w:rPr>
          <w:rFonts w:ascii="Times New Roman" w:hAnsi="Times New Roman" w:cs="Times New Roman"/>
          <w:b/>
          <w:lang w:val="en-GB" w:eastAsia="zh-CN"/>
        </w:rPr>
      </w:pPr>
    </w:p>
    <w:p w14:paraId="494E2F6A" w14:textId="77777777" w:rsidR="00CF3A45" w:rsidRPr="00C8680D" w:rsidRDefault="00CF3A45" w:rsidP="007B008B">
      <w:pPr>
        <w:spacing w:after="0" w:line="240" w:lineRule="auto"/>
        <w:jc w:val="both"/>
        <w:rPr>
          <w:rFonts w:ascii="Times New Roman" w:hAnsi="Times New Roman" w:cs="Times New Roman"/>
          <w:b/>
          <w:lang w:val="en-GB" w:eastAsia="zh-CN"/>
        </w:rPr>
      </w:pPr>
    </w:p>
    <w:p w14:paraId="577DDA6F" w14:textId="77777777" w:rsidR="00CF3A45" w:rsidRPr="00C8680D" w:rsidRDefault="00CF3A45" w:rsidP="007B008B">
      <w:pPr>
        <w:spacing w:after="0" w:line="240" w:lineRule="auto"/>
        <w:jc w:val="both"/>
        <w:outlineLvl w:val="0"/>
        <w:rPr>
          <w:rFonts w:ascii="Times New Roman" w:hAnsi="Times New Roman" w:cs="Times New Roman"/>
          <w:b/>
          <w:bCs/>
          <w:lang w:val="en-GB"/>
        </w:rPr>
      </w:pPr>
      <w:r w:rsidRPr="00C8680D">
        <w:rPr>
          <w:rFonts w:ascii="Times New Roman" w:hAnsi="Times New Roman" w:cs="Times New Roman"/>
          <w:b/>
          <w:bCs/>
          <w:lang w:val="en-GB"/>
        </w:rPr>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7B008B">
      <w:pPr>
        <w:spacing w:after="0" w:line="240" w:lineRule="auto"/>
        <w:jc w:val="both"/>
        <w:rPr>
          <w:rFonts w:ascii="Times New Roman" w:hAnsi="Times New Roman" w:cs="Times New Roman"/>
          <w:bCs/>
          <w:i/>
          <w:lang w:val="en-GB"/>
        </w:rPr>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rsidP="007B008B">
      <w:pPr>
        <w:spacing w:after="0" w:line="240" w:lineRule="auto"/>
        <w:jc w:val="both"/>
        <w:rPr>
          <w:rFonts w:ascii="Times New Roman" w:hAnsi="Times New Roman" w:cs="Times New Roman"/>
          <w:bCs/>
          <w:i/>
          <w:lang w:val="en-GB"/>
        </w:rPr>
      </w:pPr>
    </w:p>
    <w:p w14:paraId="50192E59" w14:textId="55DFFE16" w:rsidR="00CF3A45" w:rsidRPr="00C8680D" w:rsidRDefault="00CF3A45" w:rsidP="007B008B">
      <w:pPr>
        <w:spacing w:line="240" w:lineRule="auto"/>
        <w:jc w:val="both"/>
        <w:rPr>
          <w:rFonts w:ascii="Times New Roman" w:hAnsi="Times New Roman" w:cs="Times New Roman"/>
          <w:bCs/>
          <w:lang w:val="en-GB"/>
        </w:rPr>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7B008B">
      <w:pPr>
        <w:spacing w:after="0" w:line="240" w:lineRule="auto"/>
        <w:jc w:val="both"/>
        <w:outlineLvl w:val="0"/>
        <w:rPr>
          <w:ins w:id="20" w:author="cinzia" w:date="2017-01-20T18:04:00Z"/>
          <w:rFonts w:ascii="Times New Roman" w:hAnsi="Times New Roman" w:cs="Times New Roman"/>
          <w:b/>
          <w:bCs/>
          <w:lang w:val="en-GB"/>
        </w:rPr>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rsidP="007B008B">
      <w:pPr>
        <w:spacing w:after="0" w:line="240" w:lineRule="auto"/>
        <w:jc w:val="both"/>
        <w:rPr>
          <w:rFonts w:ascii="Times New Roman" w:hAnsi="Times New Roman" w:cs="Times New Roman"/>
          <w:bCs/>
          <w:lang w:val="en-GB"/>
        </w:rPr>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w:t>
      </w:r>
      <w:r w:rsidRPr="00C8680D">
        <w:rPr>
          <w:rFonts w:ascii="Times New Roman" w:hAnsi="Times New Roman" w:cs="Times New Roman"/>
          <w:bCs/>
          <w:lang w:val="en-GB"/>
        </w:rPr>
        <w:lastRenderedPageBreak/>
        <w:t xml:space="preserve">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rsidP="007B008B">
      <w:pPr>
        <w:spacing w:after="0" w:line="240" w:lineRule="auto"/>
        <w:jc w:val="both"/>
        <w:rPr>
          <w:rFonts w:ascii="Times New Roman" w:hAnsi="Times New Roman" w:cs="Times New Roman"/>
          <w:bCs/>
          <w:lang w:val="en-GB"/>
        </w:rPr>
      </w:pPr>
    </w:p>
    <w:p w14:paraId="226250FB" w14:textId="5B6F4B5B" w:rsidR="00464D2D" w:rsidRPr="00792ECB" w:rsidRDefault="00464D2D"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Different effects are to test through the study, such as the administrative level, the urban size, the geographical </w:t>
      </w:r>
      <w:ins w:id="21" w:author="Judith Audin" w:date="2017-01-23T11:59:00Z">
        <w:r w:rsidR="00461086">
          <w:rPr>
            <w:rFonts w:ascii="Times New Roman" w:hAnsi="Times New Roman" w:cs="Times New Roman"/>
            <w:bCs/>
            <w:lang w:val="en-GB"/>
          </w:rPr>
          <w:t>location</w:t>
        </w:r>
      </w:ins>
      <w:r w:rsidRPr="00792ECB">
        <w:rPr>
          <w:rFonts w:ascii="Times New Roman" w:hAnsi="Times New Roman" w:cs="Times New Roman"/>
          <w:bCs/>
          <w:lang w:val="en-GB"/>
        </w:rPr>
        <w:t xml:space="preserve">,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22"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rsidP="007B008B">
      <w:pPr>
        <w:spacing w:after="0" w:line="240" w:lineRule="auto"/>
        <w:jc w:val="both"/>
        <w:rPr>
          <w:rFonts w:ascii="Times New Roman" w:hAnsi="Times New Roman" w:cs="Times New Roman"/>
          <w:bCs/>
          <w:lang w:val="en-GB"/>
        </w:rPr>
      </w:pPr>
    </w:p>
    <w:p w14:paraId="3C6AD894" w14:textId="57AAC87C" w:rsidR="00464D2D" w:rsidRPr="00792ECB" w:rsidRDefault="00464D2D"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ins w:id="23" w:author="Judith Audin" w:date="2017-01-23T12:00:00Z">
        <w:r w:rsidR="00461086" w:rsidRPr="00792ECB">
          <w:rPr>
            <w:rFonts w:ascii="Times New Roman" w:hAnsi="Times New Roman" w:cs="Times New Roman"/>
            <w:bCs/>
            <w:lang w:val="en-GB"/>
          </w:rPr>
          <w:t>rose</w:t>
        </w:r>
      </w:ins>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24"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25"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rsidP="007B008B">
      <w:pPr>
        <w:spacing w:after="0" w:line="240" w:lineRule="auto"/>
        <w:jc w:val="both"/>
        <w:rPr>
          <w:rFonts w:ascii="Times New Roman" w:hAnsi="Times New Roman" w:cs="Times New Roman"/>
          <w:bCs/>
          <w:lang w:val="en-GB"/>
        </w:rPr>
      </w:pPr>
    </w:p>
    <w:p w14:paraId="71B8C00F" w14:textId="63051C0A" w:rsidR="00FF3728" w:rsidRPr="00792ECB" w:rsidRDefault="000D711D" w:rsidP="007B008B">
      <w:pPr>
        <w:spacing w:after="0" w:line="240" w:lineRule="auto"/>
        <w:jc w:val="both"/>
        <w:rPr>
          <w:rFonts w:ascii="Times New Roman" w:hAnsi="Times New Roman" w:cs="Times New Roman"/>
          <w:bCs/>
          <w:lang w:val="en-GB"/>
        </w:rPr>
      </w:pPr>
      <w:ins w:id="26" w:author="cinzia" w:date="2017-01-20T17:56:00Z">
        <w:r w:rsidRPr="00792ECB">
          <w:rPr>
            <w:rFonts w:ascii="Times New Roman" w:hAnsi="Times New Roman" w:cs="Times New Roman"/>
            <w:bCs/>
            <w:lang w:val="en-GB"/>
          </w:rPr>
          <w:t>Then the presentation</w:t>
        </w:r>
      </w:ins>
      <w:ins w:id="27" w:author="cinzia" w:date="2017-01-20T17:54:00Z">
        <w:r w:rsidRPr="00792ECB">
          <w:rPr>
            <w:rFonts w:ascii="Times New Roman" w:hAnsi="Times New Roman" w:cs="Times New Roman"/>
            <w:bCs/>
            <w:lang w:val="en-GB"/>
          </w:rPr>
          <w:t xml:space="preserve"> zoom</w:t>
        </w:r>
      </w:ins>
      <w:ins w:id="28" w:author="cinzia" w:date="2017-01-20T17:55:00Z">
        <w:r w:rsidRPr="00792ECB">
          <w:rPr>
            <w:rFonts w:ascii="Times New Roman" w:hAnsi="Times New Roman" w:cs="Times New Roman"/>
            <w:bCs/>
            <w:lang w:val="en-GB"/>
          </w:rPr>
          <w:t>s</w:t>
        </w:r>
      </w:ins>
      <w:ins w:id="29" w:author="cinzia" w:date="2017-01-20T17:56:00Z">
        <w:r w:rsidRPr="00792ECB">
          <w:rPr>
            <w:rFonts w:ascii="Times New Roman" w:hAnsi="Times New Roman" w:cs="Times New Roman"/>
            <w:bCs/>
            <w:lang w:val="en-GB"/>
          </w:rPr>
          <w:t xml:space="preserve"> in</w:t>
        </w:r>
      </w:ins>
      <w:ins w:id="30"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31"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32"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33"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34"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35" w:author="cinzia" w:date="2017-01-20T17:59:00Z">
        <w:r w:rsidRPr="00792ECB">
          <w:rPr>
            <w:rFonts w:ascii="Times New Roman" w:hAnsi="Times New Roman" w:cs="Times New Roman"/>
            <w:bCs/>
            <w:lang w:val="en-GB"/>
          </w:rPr>
          <w:t xml:space="preserve">China </w:t>
        </w:r>
      </w:ins>
      <w:ins w:id="36"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37"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38"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rsidP="007B008B">
      <w:pPr>
        <w:spacing w:after="0" w:line="240" w:lineRule="auto"/>
        <w:jc w:val="both"/>
        <w:rPr>
          <w:rFonts w:ascii="Times New Roman" w:hAnsi="Times New Roman" w:cs="Times New Roman"/>
          <w:bCs/>
          <w:lang w:val="en-GB"/>
        </w:rPr>
      </w:pPr>
    </w:p>
    <w:p w14:paraId="4EE9EF81" w14:textId="090EEE82" w:rsidR="004240B8" w:rsidRPr="00792ECB" w:rsidRDefault="004240B8"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rsidP="007B008B">
      <w:pPr>
        <w:spacing w:after="0" w:line="240" w:lineRule="auto"/>
        <w:jc w:val="both"/>
        <w:rPr>
          <w:rFonts w:ascii="Times New Roman" w:hAnsi="Times New Roman" w:cs="Times New Roman"/>
          <w:bCs/>
          <w:lang w:val="en-GB" w:eastAsia="zh-CN"/>
        </w:rPr>
      </w:pPr>
    </w:p>
    <w:p w14:paraId="7BDAD583" w14:textId="6D5AD909" w:rsidR="000D711D" w:rsidRPr="00792ECB" w:rsidRDefault="00CF3A45" w:rsidP="007B008B">
      <w:pPr>
        <w:spacing w:after="0" w:line="240" w:lineRule="auto"/>
        <w:jc w:val="both"/>
        <w:outlineLvl w:val="0"/>
        <w:rPr>
          <w:ins w:id="39" w:author="cinzia" w:date="2017-01-20T18:04:00Z"/>
          <w:rFonts w:ascii="Times New Roman" w:hAnsi="Times New Roman" w:cs="Times New Roman"/>
          <w:b/>
          <w:bCs/>
          <w:lang w:val="en-GB" w:eastAsia="zh-CN"/>
        </w:rPr>
      </w:pPr>
      <w:r w:rsidRPr="00792ECB">
        <w:rPr>
          <w:rFonts w:ascii="Times New Roman" w:hAnsi="Times New Roman" w:cs="Times New Roman"/>
          <w:b/>
          <w:bCs/>
          <w:lang w:val="en-GB" w:eastAsia="zh-CN"/>
        </w:rPr>
        <w:t>Discussion</w:t>
      </w:r>
      <w:ins w:id="40"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rsidP="007B008B">
      <w:pPr>
        <w:spacing w:after="0" w:line="240" w:lineRule="auto"/>
        <w:jc w:val="both"/>
        <w:rPr>
          <w:rFonts w:ascii="Times New Roman" w:hAnsi="Times New Roman" w:cs="Times New Roman"/>
          <w:bCs/>
          <w:lang w:val="en-GB"/>
        </w:rPr>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41"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42"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43"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rsidP="007B008B">
      <w:pPr>
        <w:spacing w:after="0" w:line="240" w:lineRule="auto"/>
        <w:jc w:val="both"/>
        <w:rPr>
          <w:rFonts w:ascii="Times New Roman" w:hAnsi="Times New Roman" w:cs="Times New Roman"/>
          <w:bCs/>
          <w:lang w:val="en-GB"/>
        </w:rPr>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rsidP="007B008B">
      <w:pPr>
        <w:spacing w:after="0" w:line="240" w:lineRule="auto"/>
        <w:jc w:val="both"/>
        <w:rPr>
          <w:rFonts w:ascii="Times New Roman" w:hAnsi="Times New Roman" w:cs="Times New Roman"/>
          <w:bCs/>
          <w:lang w:val="en-GB"/>
        </w:rPr>
      </w:pPr>
      <w:r w:rsidRPr="00792ECB">
        <w:rPr>
          <w:rFonts w:ascii="Times New Roman" w:hAnsi="Times New Roman" w:cs="Times New Roman"/>
          <w:lang w:val="en-GB"/>
        </w:rPr>
        <w:lastRenderedPageBreak/>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44"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45"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rsidP="007B008B">
      <w:pPr>
        <w:spacing w:after="0" w:line="240" w:lineRule="auto"/>
        <w:jc w:val="both"/>
        <w:rPr>
          <w:ins w:id="46" w:author="cinzia" w:date="2017-01-20T18:04:00Z"/>
          <w:rFonts w:ascii="Times New Roman" w:hAnsi="Times New Roman" w:cs="Times New Roman"/>
          <w:b/>
          <w:lang w:val="en-GB"/>
        </w:rPr>
      </w:pPr>
    </w:p>
    <w:p w14:paraId="02BFA8D9" w14:textId="77777777" w:rsidR="000D711D" w:rsidRPr="00792ECB" w:rsidRDefault="000D711D" w:rsidP="007B008B">
      <w:pPr>
        <w:spacing w:after="0" w:line="240" w:lineRule="auto"/>
        <w:jc w:val="both"/>
        <w:rPr>
          <w:ins w:id="47" w:author="cinzia" w:date="2017-01-20T18:04:00Z"/>
          <w:rFonts w:ascii="Times New Roman" w:hAnsi="Times New Roman" w:cs="Times New Roman"/>
          <w:b/>
          <w:bCs/>
          <w:lang w:val="en-GB"/>
        </w:rPr>
      </w:pPr>
    </w:p>
    <w:p w14:paraId="00DE5EFD" w14:textId="77777777" w:rsidR="00CF3A45" w:rsidRPr="00792ECB" w:rsidRDefault="00CF3A45" w:rsidP="007B008B">
      <w:pPr>
        <w:spacing w:after="0" w:line="240" w:lineRule="auto"/>
        <w:jc w:val="both"/>
        <w:rPr>
          <w:rFonts w:ascii="Times New Roman" w:hAnsi="Times New Roman" w:cs="Times New Roman"/>
          <w:lang w:val="en-GB"/>
        </w:rPr>
      </w:pPr>
    </w:p>
    <w:p w14:paraId="6DEEB18D" w14:textId="77777777" w:rsidR="00CF3A45" w:rsidRPr="00792ECB" w:rsidRDefault="00CF3A45" w:rsidP="007B008B">
      <w:pPr>
        <w:spacing w:after="0" w:line="240" w:lineRule="auto"/>
        <w:jc w:val="both"/>
        <w:outlineLvl w:val="0"/>
        <w:rPr>
          <w:rFonts w:ascii="Times New Roman" w:eastAsia="宋体" w:hAnsi="Times New Roman" w:cs="Times New Roman"/>
          <w:sz w:val="25"/>
          <w:szCs w:val="25"/>
          <w:lang w:val="en-GB" w:eastAsia="zh-CN"/>
        </w:rPr>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rsidP="007B008B">
      <w:pPr>
        <w:spacing w:after="0" w:line="240" w:lineRule="auto"/>
        <w:jc w:val="both"/>
        <w:rPr>
          <w:rFonts w:ascii="Times New Roman" w:eastAsia="宋体" w:hAnsi="Times New Roman" w:cs="Times New Roman"/>
          <w:sz w:val="25"/>
          <w:szCs w:val="25"/>
          <w:lang w:val="en-GB" w:eastAsia="zh-CN"/>
        </w:rPr>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093D96" w:rsidRDefault="00CF3A45" w:rsidP="007B008B">
      <w:pPr>
        <w:spacing w:after="0" w:line="240" w:lineRule="auto"/>
        <w:jc w:val="both"/>
        <w:rPr>
          <w:rFonts w:ascii="Times New Roman" w:eastAsia="宋体" w:hAnsi="Times New Roman" w:cs="Times New Roman"/>
          <w:sz w:val="25"/>
          <w:szCs w:val="25"/>
          <w:lang w:val="fr-FR" w:eastAsia="zh-CN"/>
          <w:rPrChange w:id="48" w:author="Jean" w:date="2017-01-23T14:40:00Z">
            <w:rPr>
              <w:rFonts w:ascii="Times New Roman" w:eastAsia="宋体" w:hAnsi="Times New Roman" w:cs="Times New Roman"/>
              <w:sz w:val="25"/>
              <w:szCs w:val="25"/>
              <w:lang w:val="en-GB" w:eastAsia="zh-CN"/>
            </w:rPr>
          </w:rPrChange>
        </w:rPr>
      </w:pPr>
    </w:p>
    <w:p w14:paraId="645506E2" w14:textId="5385040F" w:rsidR="0059516D" w:rsidRPr="00792ECB" w:rsidRDefault="00CF3A45" w:rsidP="007B008B">
      <w:pPr>
        <w:spacing w:line="240" w:lineRule="auto"/>
        <w:jc w:val="both"/>
        <w:outlineLvl w:val="0"/>
        <w:rPr>
          <w:lang w:val="en-GB"/>
        </w:rPr>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7B008B">
      <w:pPr>
        <w:spacing w:after="0" w:line="240" w:lineRule="auto"/>
        <w:jc w:val="both"/>
        <w:rPr>
          <w:rFonts w:ascii="Times New Roman" w:hAnsi="Times New Roman" w:cs="Times New Roman"/>
          <w:bCs/>
          <w:lang w:val="en-GB" w:eastAsia="zh-CN"/>
        </w:rPr>
      </w:pPr>
    </w:p>
    <w:p w14:paraId="27A65864" w14:textId="026D50A2" w:rsidR="0059516D" w:rsidRPr="00792ECB" w:rsidRDefault="00CF3A45" w:rsidP="007B008B">
      <w:pPr>
        <w:spacing w:after="0" w:line="240" w:lineRule="auto"/>
        <w:jc w:val="both"/>
        <w:outlineLvl w:val="0"/>
        <w:rPr>
          <w:rFonts w:ascii="Times New Roman" w:hAnsi="Times New Roman" w:cs="Times New Roman"/>
          <w:b/>
          <w:bCs/>
          <w:lang w:val="en-GB"/>
        </w:rPr>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rsidP="007B008B">
      <w:pPr>
        <w:spacing w:after="0" w:line="240" w:lineRule="auto"/>
        <w:jc w:val="both"/>
        <w:rPr>
          <w:rFonts w:ascii="宋体" w:eastAsia="宋体" w:hAnsi="宋体" w:cs="宋体"/>
          <w:bCs/>
          <w:lang w:val="en-GB" w:eastAsia="zh-CN"/>
        </w:rPr>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49"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the mid-nineties, economic development is relatively cooled down, and adjustments in urbanization are done.</w:t>
      </w:r>
    </w:p>
    <w:p w14:paraId="311A3533" w14:textId="77777777" w:rsidR="00F35FC3" w:rsidRPr="00792ECB" w:rsidRDefault="00F35FC3" w:rsidP="007B008B">
      <w:pPr>
        <w:spacing w:after="0" w:line="240" w:lineRule="auto"/>
        <w:jc w:val="both"/>
        <w:rPr>
          <w:rFonts w:ascii="Times New Roman" w:hAnsi="Times New Roman" w:cs="Times New Roman"/>
          <w:b/>
          <w:bCs/>
          <w:lang w:val="en-GB" w:eastAsia="zh-CN"/>
        </w:rPr>
      </w:pPr>
    </w:p>
    <w:p w14:paraId="502B2965" w14:textId="7D16DDC6" w:rsidR="007F7C74" w:rsidRPr="00792ECB" w:rsidRDefault="007F7C74"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50"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highest density area</w:t>
      </w:r>
      <w:ins w:id="51" w:author="Judith Audin" w:date="2017-01-23T12:01:00Z">
        <w:r w:rsidR="004C092B">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52"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rsidP="007B008B">
      <w:pPr>
        <w:spacing w:after="0" w:line="240" w:lineRule="auto"/>
        <w:jc w:val="both"/>
        <w:rPr>
          <w:rFonts w:ascii="Times New Roman" w:hAnsi="Times New Roman" w:cs="Times New Roman"/>
          <w:bCs/>
          <w:lang w:val="en-GB" w:eastAsia="zh-CN"/>
        </w:rPr>
      </w:pPr>
    </w:p>
    <w:p w14:paraId="689374A8" w14:textId="54CA734F" w:rsidR="007F7C74" w:rsidRPr="00792ECB" w:rsidRDefault="007F7C74"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53"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rsidP="007B008B">
      <w:pPr>
        <w:spacing w:after="0" w:line="240" w:lineRule="auto"/>
        <w:jc w:val="both"/>
        <w:rPr>
          <w:rFonts w:ascii="Times New Roman" w:hAnsi="Times New Roman" w:cs="Times New Roman"/>
          <w:bCs/>
          <w:lang w:val="en-GB" w:eastAsia="zh-CN"/>
        </w:rPr>
      </w:pPr>
    </w:p>
    <w:p w14:paraId="3DD10D04" w14:textId="446A6017" w:rsidR="00F00FB0" w:rsidRPr="00BB0F19" w:rsidRDefault="00F00FB0"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Zhuhai has however high quality </w:t>
      </w:r>
      <w:ins w:id="54"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55"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56"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57"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58"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ins w:id="59" w:author="Judith Audin" w:date="2017-01-23T12:02:00Z">
        <w:r w:rsidR="00654F57" w:rsidRPr="00BB0F19">
          <w:rPr>
            <w:rFonts w:ascii="Times New Roman" w:hAnsi="Times New Roman" w:cs="Times New Roman"/>
            <w:bCs/>
            <w:lang w:val="en-GB" w:eastAsia="zh-CN"/>
          </w:rPr>
          <w:t>triangles, which</w:t>
        </w:r>
      </w:ins>
      <w:r w:rsidRPr="00BB0F19">
        <w:rPr>
          <w:rFonts w:ascii="Times New Roman" w:hAnsi="Times New Roman" w:cs="Times New Roman"/>
          <w:bCs/>
          <w:lang w:val="en-GB" w:eastAsia="zh-CN"/>
        </w:rPr>
        <w:t xml:space="preserve"> are Zhuhai-Shenz</w:t>
      </w:r>
      <w:ins w:id="60" w:author="Valentina" w:date="2017-01-23T09:15:00Z">
        <w:r w:rsidR="005715B5">
          <w:rPr>
            <w:rFonts w:ascii="Times New Roman" w:hAnsi="Times New Roman" w:cs="Times New Roman"/>
            <w:bCs/>
            <w:lang w:val="en-GB" w:eastAsia="zh-CN"/>
          </w:rPr>
          <w:t>h</w:t>
        </w:r>
      </w:ins>
      <w:r w:rsidRPr="00BB0F19">
        <w:rPr>
          <w:rFonts w:ascii="Times New Roman" w:hAnsi="Times New Roman" w:cs="Times New Roman"/>
          <w:bCs/>
          <w:lang w:val="en-GB" w:eastAsia="zh-CN"/>
        </w:rPr>
        <w:t>en-Guangzhou</w:t>
      </w:r>
      <w:proofErr w:type="gramStart"/>
      <w:r w:rsidRPr="00BB0F19">
        <w:rPr>
          <w:rFonts w:ascii="Times New Roman" w:hAnsi="Times New Roman" w:cs="Times New Roman"/>
          <w:bCs/>
          <w:lang w:val="en-GB" w:eastAsia="zh-CN"/>
        </w:rPr>
        <w:t>;</w:t>
      </w:r>
      <w:proofErr w:type="gramEnd"/>
      <w:r w:rsidRPr="00BB0F19">
        <w:rPr>
          <w:rFonts w:ascii="Times New Roman" w:hAnsi="Times New Roman" w:cs="Times New Roman"/>
          <w:bCs/>
          <w:lang w:val="en-GB" w:eastAsia="zh-CN"/>
        </w:rPr>
        <w:t xml:space="preserve">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rsidP="007B008B">
      <w:pPr>
        <w:spacing w:after="0" w:line="240" w:lineRule="auto"/>
        <w:jc w:val="both"/>
        <w:rPr>
          <w:rFonts w:ascii="Times New Roman" w:hAnsi="Times New Roman" w:cs="Times New Roman"/>
          <w:bCs/>
          <w:lang w:val="en-GB" w:eastAsia="zh-CN"/>
        </w:rPr>
      </w:pPr>
    </w:p>
    <w:p w14:paraId="53D2C24C" w14:textId="5672E3AE" w:rsidR="00F00FB0" w:rsidRPr="00BB0F19" w:rsidRDefault="00F00FB0"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 xml:space="preserve">cisely, the trajectory in time of normalized local economic development against normalized economic development of adjacent regions), for the 21 cities of Guangdong, one can unveil cities that </w:t>
      </w:r>
      <w:r w:rsidR="007E2CF6" w:rsidRPr="00BB0F19">
        <w:rPr>
          <w:rFonts w:ascii="Times New Roman" w:hAnsi="Times New Roman" w:cs="Times New Roman"/>
          <w:bCs/>
          <w:lang w:val="en-GB" w:eastAsia="zh-CN"/>
        </w:rPr>
        <w:lastRenderedPageBreak/>
        <w:t>are in advance compared to regional average. Zhuhai stayed roughly in the same regime, compared to Dongguan or Shenz</w:t>
      </w:r>
      <w:ins w:id="61"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rsidP="007B008B">
      <w:pPr>
        <w:spacing w:after="0" w:line="240" w:lineRule="auto"/>
        <w:jc w:val="both"/>
        <w:rPr>
          <w:rFonts w:ascii="Times New Roman" w:hAnsi="Times New Roman" w:cs="Times New Roman"/>
          <w:bCs/>
          <w:lang w:val="en-GB" w:eastAsia="zh-CN"/>
        </w:rPr>
      </w:pPr>
    </w:p>
    <w:p w14:paraId="07AFE680" w14:textId="1095615B" w:rsidR="007E2CF6" w:rsidRPr="00792ECB" w:rsidRDefault="007E2CF6"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62"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63"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64"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65"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66"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67"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68"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69"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rsidP="007B008B">
      <w:pPr>
        <w:spacing w:after="0" w:line="240" w:lineRule="auto"/>
        <w:jc w:val="both"/>
        <w:rPr>
          <w:rFonts w:ascii="Times New Roman" w:hAnsi="Times New Roman" w:cs="Times New Roman"/>
          <w:bCs/>
          <w:lang w:val="en-GB" w:eastAsia="zh-CN"/>
        </w:rPr>
      </w:pPr>
    </w:p>
    <w:p w14:paraId="02B28B97" w14:textId="31735477" w:rsidR="00712DD2" w:rsidRPr="00792ECB" w:rsidRDefault="00910A01" w:rsidP="007B008B">
      <w:pPr>
        <w:spacing w:after="0" w:line="240" w:lineRule="auto"/>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In conclusion, we have seen a description of Zhuhai in </w:t>
      </w:r>
      <w:ins w:id="70"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rsidP="007B008B">
      <w:pPr>
        <w:spacing w:after="0" w:line="240" w:lineRule="auto"/>
        <w:jc w:val="both"/>
        <w:rPr>
          <w:rFonts w:ascii="Times New Roman" w:hAnsi="Times New Roman" w:cs="Times New Roman"/>
          <w:bCs/>
          <w:lang w:val="en-GB" w:eastAsia="zh-CN"/>
        </w:rPr>
      </w:pPr>
    </w:p>
    <w:p w14:paraId="467D95FD" w14:textId="0A28BD3B" w:rsidR="00641C4B" w:rsidRPr="00BB0F19" w:rsidRDefault="00CF3A45" w:rsidP="007B008B">
      <w:pPr>
        <w:spacing w:after="0" w:line="240" w:lineRule="auto"/>
        <w:jc w:val="both"/>
        <w:outlineLvl w:val="0"/>
        <w:rPr>
          <w:ins w:id="71" w:author="cinzia" w:date="2017-01-20T19:21:00Z"/>
          <w:rFonts w:ascii="Times New Roman" w:hAnsi="Times New Roman" w:cs="Times New Roman"/>
          <w:b/>
          <w:bCs/>
          <w:lang w:val="en-GB" w:eastAsia="zh-CN"/>
        </w:rPr>
      </w:pPr>
      <w:r w:rsidRPr="00792ECB">
        <w:rPr>
          <w:rFonts w:ascii="Times New Roman" w:hAnsi="Times New Roman" w:cs="Times New Roman"/>
          <w:b/>
          <w:bCs/>
          <w:lang w:val="en-GB" w:eastAsia="zh-CN"/>
        </w:rPr>
        <w:t>Discussion</w:t>
      </w:r>
    </w:p>
    <w:p w14:paraId="1BA7A961" w14:textId="17CEED80" w:rsidR="004240B8" w:rsidRPr="00BB0F19" w:rsidRDefault="004240B8"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72"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73"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rsidP="007B008B">
      <w:pPr>
        <w:spacing w:after="0" w:line="240" w:lineRule="auto"/>
        <w:jc w:val="both"/>
        <w:rPr>
          <w:rFonts w:ascii="Times New Roman" w:hAnsi="Times New Roman" w:cs="Times New Roman"/>
          <w:b/>
          <w:lang w:val="en-GB" w:eastAsia="zh-CN"/>
        </w:rPr>
      </w:pPr>
    </w:p>
    <w:p w14:paraId="3579D485" w14:textId="43D07A8F" w:rsidR="004240B8" w:rsidRPr="00BB0F19" w:rsidRDefault="004240B8" w:rsidP="007B008B">
      <w:pPr>
        <w:spacing w:after="0" w:line="240" w:lineRule="auto"/>
        <w:jc w:val="both"/>
        <w:rPr>
          <w:rFonts w:ascii="Times New Roman" w:hAnsi="Times New Roman" w:cs="Times New Roman"/>
          <w:b/>
          <w:lang w:val="en-GB" w:eastAsia="zh-CN"/>
        </w:rPr>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rsidP="007B008B">
      <w:pPr>
        <w:spacing w:after="0" w:line="240" w:lineRule="auto"/>
        <w:jc w:val="both"/>
        <w:rPr>
          <w:rFonts w:ascii="Times New Roman" w:hAnsi="Times New Roman" w:cs="Times New Roman"/>
          <w:b/>
          <w:lang w:val="en-GB" w:eastAsia="zh-CN"/>
        </w:rPr>
      </w:pPr>
    </w:p>
    <w:p w14:paraId="03C9B057" w14:textId="78D65FFC" w:rsidR="00EF0607" w:rsidRPr="00BB0F19" w:rsidRDefault="00393BA7" w:rsidP="007B008B">
      <w:pPr>
        <w:spacing w:after="0" w:line="240" w:lineRule="auto"/>
        <w:jc w:val="both"/>
        <w:rPr>
          <w:rFonts w:ascii="Times New Roman" w:hAnsi="Times New Roman" w:cs="Times New Roman"/>
          <w:b/>
          <w:lang w:val="en-GB" w:eastAsia="zh-CN"/>
        </w:rPr>
      </w:pPr>
      <w:ins w:id="74"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75"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rsidP="007B008B">
      <w:pPr>
        <w:spacing w:after="0" w:line="240" w:lineRule="auto"/>
        <w:jc w:val="both"/>
        <w:rPr>
          <w:rFonts w:ascii="Times New Roman" w:hAnsi="Times New Roman" w:cs="Times New Roman"/>
          <w:b/>
          <w:lang w:val="en-GB" w:eastAsia="zh-CN"/>
        </w:rPr>
      </w:pPr>
    </w:p>
    <w:p w14:paraId="4DEDC4A2" w14:textId="77777777" w:rsidR="005873CF" w:rsidRDefault="005873CF" w:rsidP="007B008B">
      <w:pPr>
        <w:spacing w:after="0" w:line="240" w:lineRule="auto"/>
        <w:jc w:val="both"/>
        <w:outlineLvl w:val="0"/>
        <w:rPr>
          <w:ins w:id="76" w:author="Valentina" w:date="2017-01-23T09:42:00Z"/>
          <w:rFonts w:ascii="Times New Roman" w:hAnsi="Times New Roman" w:cs="Times New Roman"/>
          <w:bCs/>
          <w:lang w:val="en-GB"/>
        </w:rPr>
      </w:pPr>
    </w:p>
    <w:p w14:paraId="723D8C81"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rsidP="007B008B">
      <w:pPr>
        <w:spacing w:after="0" w:line="240" w:lineRule="auto"/>
        <w:jc w:val="both"/>
        <w:rPr>
          <w:rFonts w:ascii="Times New Roman" w:hAnsi="Times New Roman" w:cs="Times New Roman"/>
          <w:lang w:val="en-GB" w:eastAsia="zh-CN"/>
        </w:rPr>
      </w:pPr>
    </w:p>
    <w:p w14:paraId="74FA43A4" w14:textId="45FCBEDE"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255683DF" w14:textId="2B7C020C" w:rsidR="00CF3A45" w:rsidRPr="00BB0F19" w:rsidRDefault="00CF3A45" w:rsidP="007B008B">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2E1C63B9"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w:t>
      </w:r>
      <w:ins w:id="77" w:author="Judith Audin" w:date="2017-01-23T12:02:00Z">
        <w:r w:rsidR="00654F57">
          <w:rPr>
            <w:rFonts w:ascii="Times New Roman" w:hAnsi="Times New Roman" w:cs="Times New Roman"/>
            <w:lang w:val="en-GB"/>
          </w:rPr>
          <w:t xml:space="preserve"> the</w:t>
        </w:r>
      </w:ins>
      <w:r w:rsidRPr="00BB0F19">
        <w:rPr>
          <w:rFonts w:ascii="Times New Roman" w:hAnsi="Times New Roman" w:cs="Times New Roman"/>
          <w:lang w:val="en-GB"/>
        </w:rPr>
        <w:t xml:space="preserve"> economic and social development of China. Their transformations and characteristics deserve more research, since also the criteria to define the different type of cities have been changing together with Chinese urban development.</w:t>
      </w:r>
    </w:p>
    <w:p w14:paraId="7F4D4AC6" w14:textId="3FF53928"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The main </w:t>
      </w:r>
      <w:proofErr w:type="gramStart"/>
      <w:r w:rsidRPr="00BB0F19">
        <w:rPr>
          <w:rFonts w:ascii="Times New Roman" w:hAnsi="Times New Roman" w:cs="Times New Roman"/>
          <w:lang w:val="en-GB"/>
        </w:rPr>
        <w:t xml:space="preserve">criteria to define a city </w:t>
      </w:r>
      <w:ins w:id="78" w:author="Judith Audin" w:date="2017-01-23T12:03:00Z">
        <w:r w:rsidR="005C3080">
          <w:rPr>
            <w:rFonts w:ascii="Times New Roman" w:hAnsi="Times New Roman" w:cs="Times New Roman"/>
            <w:lang w:val="en-GB"/>
          </w:rPr>
          <w:t>h</w:t>
        </w:r>
      </w:ins>
      <w:r w:rsidRPr="00BB0F19">
        <w:rPr>
          <w:rFonts w:ascii="Times New Roman" w:hAnsi="Times New Roman" w:cs="Times New Roman"/>
          <w:lang w:val="en-GB"/>
        </w:rPr>
        <w:t>as</w:t>
      </w:r>
      <w:proofErr w:type="gramEnd"/>
      <w:r w:rsidRPr="00BB0F19">
        <w:rPr>
          <w:rFonts w:ascii="Times New Roman" w:hAnsi="Times New Roman" w:cs="Times New Roman"/>
          <w:lang w:val="en-GB"/>
        </w:rPr>
        <w:t xml:space="preserve">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083D4E3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In China, in 2014, there were 100 medium-sized cities and 49 were super-large cities. These numbers remained almost stable in 2005 – 2010 – 2014 (respectively,</w:t>
      </w:r>
      <w:ins w:id="79" w:author="Valentina" w:date="2017-01-23T09:17:00Z">
        <w:r w:rsidR="005715B5">
          <w:rPr>
            <w:rFonts w:ascii="Times New Roman" w:hAnsi="Times New Roman" w:cs="Times New Roman"/>
            <w:bCs/>
            <w:lang w:val="en-GB"/>
          </w:rPr>
          <w:t xml:space="preserve"> </w:t>
        </w:r>
      </w:ins>
      <w:r w:rsidRPr="00BB0F19">
        <w:rPr>
          <w:rFonts w:ascii="Times New Roman" w:hAnsi="Times New Roman" w:cs="Times New Roman"/>
          <w:bCs/>
          <w:lang w:val="en-GB"/>
        </w:rPr>
        <w:t>108, 110, 100), but other interesting trends can be observed</w:t>
      </w:r>
      <w:ins w:id="80" w:author="cinzia" w:date="2017-01-20T18:25:00Z">
        <w:r w:rsidR="00E1046D">
          <w:rPr>
            <w:rFonts w:ascii="Times New Roman" w:hAnsi="Times New Roman" w:cs="Times New Roman"/>
            <w:bCs/>
            <w:lang w:val="en-GB"/>
          </w:rPr>
          <w:t>.</w:t>
        </w:r>
      </w:ins>
    </w:p>
    <w:p w14:paraId="41E9DF39" w14:textId="5840E08B"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32EE140E"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have more expenditure than revenues, and even if in terms of public expenditure for education (17%) they are just after large cities, they spend very little in science an</w:t>
      </w:r>
      <w:ins w:id="81" w:author="Valentina" w:date="2017-01-23T09:17:00Z">
        <w:r w:rsidR="005715B5">
          <w:rPr>
            <w:rFonts w:ascii="Times New Roman" w:hAnsi="Times New Roman" w:cs="Times New Roman"/>
            <w:bCs/>
            <w:lang w:val="en-GB"/>
          </w:rPr>
          <w:t>d</w:t>
        </w:r>
      </w:ins>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82"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07D8B938"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A final remark is about foreign-funded enterprises and the attraction of foreign capital</w:t>
      </w:r>
      <w:ins w:id="83" w:author="Judith Audin" w:date="2017-01-23T12:04:00Z">
        <w:r w:rsidR="00605245">
          <w:rPr>
            <w:rFonts w:ascii="Times New Roman" w:hAnsi="Times New Roman" w:cs="Times New Roman"/>
            <w:bCs/>
            <w:lang w:val="en-GB"/>
          </w:rPr>
          <w:t>,</w:t>
        </w:r>
      </w:ins>
      <w:r w:rsidRPr="00BB0F19">
        <w:rPr>
          <w:rFonts w:ascii="Times New Roman" w:hAnsi="Times New Roman" w:cs="Times New Roman"/>
          <w:bCs/>
          <w:lang w:val="en-GB"/>
        </w:rPr>
        <w:t xml:space="preserve"> which </w:t>
      </w:r>
      <w:ins w:id="84" w:author="Judith Audin" w:date="2017-01-23T12:04:00Z">
        <w:r w:rsidR="00605245">
          <w:rPr>
            <w:rFonts w:ascii="Times New Roman" w:hAnsi="Times New Roman" w:cs="Times New Roman"/>
            <w:bCs/>
            <w:lang w:val="en-GB"/>
          </w:rPr>
          <w:t>are still</w:t>
        </w:r>
      </w:ins>
      <w:r w:rsidRPr="00BB0F19">
        <w:rPr>
          <w:rFonts w:ascii="Times New Roman" w:hAnsi="Times New Roman" w:cs="Times New Roman"/>
          <w:bCs/>
          <w:lang w:val="en-GB"/>
        </w:rPr>
        <w:t xml:space="preserve"> low in medium-cities and more concentrated in </w:t>
      </w:r>
      <w:ins w:id="85" w:author="Judith Audin" w:date="2017-01-23T12:04:00Z">
        <w:r w:rsidR="00605245" w:rsidRPr="00BB0F19">
          <w:rPr>
            <w:rFonts w:ascii="Times New Roman" w:hAnsi="Times New Roman" w:cs="Times New Roman"/>
            <w:bCs/>
            <w:lang w:val="en-GB"/>
          </w:rPr>
          <w:t>higher-level</w:t>
        </w:r>
      </w:ins>
      <w:r w:rsidRPr="00BB0F19">
        <w:rPr>
          <w:rFonts w:ascii="Times New Roman" w:hAnsi="Times New Roman" w:cs="Times New Roman"/>
          <w:bCs/>
          <w:lang w:val="en-GB"/>
        </w:rPr>
        <w:t xml:space="preserve"> cities. </w:t>
      </w:r>
    </w:p>
    <w:p w14:paraId="7ABFA5B0" w14:textId="41FEA7EF"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w:t>
      </w:r>
      <w:ins w:id="86" w:author="Judith Audin" w:date="2017-01-23T12:05:00Z">
        <w:r w:rsidR="006F1DF2">
          <w:rPr>
            <w:rFonts w:ascii="Times New Roman" w:hAnsi="Times New Roman" w:cs="Times New Roman"/>
            <w:lang w:val="en-GB"/>
          </w:rPr>
          <w:t>s</w:t>
        </w:r>
      </w:ins>
      <w:r w:rsidRPr="00BB0F19">
        <w:rPr>
          <w:rFonts w:ascii="Times New Roman" w:hAnsi="Times New Roman" w:cs="Times New Roman"/>
          <w:lang w:val="en-GB"/>
        </w:rPr>
        <w:t xml:space="preserv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87"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88"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w:t>
      </w:r>
      <w:ins w:id="89" w:author="Judith Audin" w:date="2017-01-23T12:05:00Z">
        <w:r w:rsidR="001621DD">
          <w:rPr>
            <w:rFonts w:ascii="Times New Roman" w:hAnsi="Times New Roman" w:cs="Times New Roman"/>
            <w:bCs/>
            <w:lang w:val="en-GB"/>
          </w:rPr>
          <w:t>s</w:t>
        </w:r>
      </w:ins>
      <w:r w:rsidRPr="00BB0F19">
        <w:rPr>
          <w:rFonts w:ascii="Times New Roman" w:hAnsi="Times New Roman" w:cs="Times New Roman"/>
          <w:bCs/>
          <w:lang w:val="en-GB"/>
        </w:rPr>
        <w:t xml:space="preserve">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lastRenderedPageBreak/>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2C674609"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66C7599E" w14:textId="0DE0F472"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2F645F5C" w14:textId="0D625BB8" w:rsidR="00CF3A45" w:rsidRPr="00BB0F19" w:rsidRDefault="0059516D"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rPr>
        <w:t>Presentation</w:t>
      </w:r>
    </w:p>
    <w:p w14:paraId="3320DF79" w14:textId="77777777"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20465BA8"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development strategy of Zhuhai over the past 30 years has seen a lot of efforts to position the city as on</w:t>
      </w:r>
      <w:ins w:id="90" w:author="Judith Audin" w:date="2017-01-23T12:05:00Z">
        <w:r w:rsidR="00CB6131">
          <w:rPr>
            <w:rFonts w:ascii="Times New Roman" w:hAnsi="Times New Roman" w:cs="Times New Roman"/>
            <w:lang w:val="en-GB"/>
          </w:rPr>
          <w:t>e</w:t>
        </w:r>
      </w:ins>
      <w:r w:rsidRPr="00BB0F19">
        <w:rPr>
          <w:rFonts w:ascii="Times New Roman" w:hAnsi="Times New Roman" w:cs="Times New Roman"/>
          <w:lang w:val="en-GB"/>
        </w:rPr>
        <w:t xml:space="preserve">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46370C5B"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spatial strategies developed from the 80s made the city pass from the simultaneous development of industry and agriculture to the current orientation (started in 2000) to high-tech industries and the development of the city as the core of the west side of Pearl River Delta (according also to the Master</w:t>
      </w:r>
      <w:ins w:id="91" w:author="cinzia" w:date="2017-01-20T18:28:00Z">
        <w:r w:rsidR="00E1046D">
          <w:rPr>
            <w:rFonts w:ascii="Times New Roman" w:hAnsi="Times New Roman" w:cs="Times New Roman"/>
            <w:lang w:val="en-GB"/>
          </w:rPr>
          <w:t xml:space="preserve"> </w:t>
        </w:r>
      </w:ins>
      <w:ins w:id="92"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48E1CE1C"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Nonetheless, the city suffers </w:t>
      </w:r>
      <w:ins w:id="93" w:author="Judith Audin" w:date="2017-01-23T12:06:00Z">
        <w:r w:rsidR="00665B2B">
          <w:rPr>
            <w:rFonts w:ascii="Times New Roman" w:hAnsi="Times New Roman" w:cs="Times New Roman"/>
            <w:lang w:val="en-GB"/>
          </w:rPr>
          <w:t>from</w:t>
        </w:r>
        <w:r w:rsidR="00665B2B" w:rsidRPr="00BB0F19">
          <w:rPr>
            <w:rFonts w:ascii="Times New Roman" w:hAnsi="Times New Roman" w:cs="Times New Roman"/>
            <w:lang w:val="en-GB"/>
          </w:rPr>
          <w:t xml:space="preserve"> </w:t>
        </w:r>
      </w:ins>
      <w:r w:rsidRPr="00BB0F19">
        <w:rPr>
          <w:rFonts w:ascii="Times New Roman" w:hAnsi="Times New Roman" w:cs="Times New Roman"/>
          <w:lang w:val="en-GB"/>
        </w:rPr>
        <w:t xml:space="preserve">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0D5165B0"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as </w:t>
      </w:r>
      <w:ins w:id="94" w:author="Judith Audin" w:date="2017-01-23T12:06:00Z">
        <w:r w:rsidR="00D83432">
          <w:rPr>
            <w:rFonts w:ascii="Times New Roman" w:hAnsi="Times New Roman" w:cs="Times New Roman"/>
            <w:lang w:val="en-GB"/>
          </w:rPr>
          <w:t>a</w:t>
        </w:r>
      </w:ins>
      <w:r w:rsidRPr="00BB0F19">
        <w:rPr>
          <w:rFonts w:ascii="Times New Roman" w:hAnsi="Times New Roman" w:cs="Times New Roman"/>
          <w:lang w:val="en-GB"/>
        </w:rPr>
        <w:t xml:space="preserve"> tourist city, so the city is carefully </w:t>
      </w:r>
      <w:proofErr w:type="gramStart"/>
      <w:r w:rsidRPr="00BB0F19">
        <w:rPr>
          <w:rFonts w:ascii="Times New Roman" w:hAnsi="Times New Roman" w:cs="Times New Roman"/>
          <w:lang w:val="en-GB"/>
        </w:rPr>
        <w:t>regulating  construction</w:t>
      </w:r>
      <w:proofErr w:type="gramEnd"/>
      <w:r w:rsidRPr="00BB0F19">
        <w:rPr>
          <w:rFonts w:ascii="Times New Roman" w:hAnsi="Times New Roman" w:cs="Times New Roman"/>
          <w:lang w:val="en-GB"/>
        </w:rPr>
        <w:t>,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19ACD3DA"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“U+” strategy (U-shape development belt + Western Central City), will promote the urban U-shaped development belt, build a multi-</w:t>
      </w:r>
      <w:ins w:id="95" w:author="Judith Audin" w:date="2017-01-23T12:06:00Z">
        <w:r w:rsidR="00EB56AC" w:rsidRPr="00BB0F19">
          <w:rPr>
            <w:rFonts w:ascii="Times New Roman" w:hAnsi="Times New Roman" w:cs="Times New Roman"/>
            <w:lang w:val="en-GB"/>
          </w:rPr>
          <w:t>centre</w:t>
        </w:r>
      </w:ins>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96"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ins w:id="97"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rsidP="007B008B">
      <w:pPr>
        <w:spacing w:after="0" w:line="240" w:lineRule="auto"/>
        <w:jc w:val="both"/>
        <w:outlineLvl w:val="0"/>
        <w:rPr>
          <w:ins w:id="98" w:author="cinzia" w:date="2017-01-20T18:32:00Z"/>
          <w:rFonts w:ascii="Times New Roman" w:hAnsi="Times New Roman" w:cs="Times New Roman"/>
          <w:b/>
          <w:bCs/>
          <w:lang w:val="en-GB" w:eastAsia="zh-CN"/>
        </w:rPr>
      </w:pPr>
      <w:ins w:id="99"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rsidP="00BD3332">
      <w:pPr>
        <w:spacing w:line="240" w:lineRule="auto"/>
        <w:jc w:val="both"/>
        <w:outlineLvl w:val="0"/>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7B008B">
      <w:pPr>
        <w:spacing w:line="240" w:lineRule="auto"/>
        <w:jc w:val="both"/>
        <w:rPr>
          <w:lang w:val="en-GB"/>
        </w:rPr>
      </w:pPr>
    </w:p>
    <w:p w14:paraId="128A132A"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60DFB63"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2843DE4"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i/>
          <w:lang w:val="en-GB" w:eastAsia="zh-CN"/>
        </w:rPr>
        <w:t>“The urban spatial structure towards low-carbon transportation and an exploration of low-carbon</w:t>
      </w:r>
      <w:ins w:id="100" w:author="Valentina" w:date="2017-01-23T09:18:00Z">
        <w:r w:rsidR="005715B5">
          <w:rPr>
            <w:rFonts w:ascii="Times New Roman" w:hAnsi="Times New Roman" w:cs="Times New Roman"/>
            <w:bCs/>
            <w:i/>
            <w:lang w:val="en-GB" w:eastAsia="zh-CN"/>
          </w:rPr>
          <w:t xml:space="preserve"> </w:t>
        </w:r>
      </w:ins>
      <w:r w:rsidRPr="00BB0F19">
        <w:rPr>
          <w:rFonts w:ascii="Times New Roman" w:hAnsi="Times New Roman" w:cs="Times New Roman"/>
          <w:bCs/>
          <w:i/>
          <w:lang w:val="en-GB" w:eastAsia="zh-CN"/>
        </w:rPr>
        <w:t>city-construction”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3082306" w14:textId="38468421"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36B60FCC" w14:textId="3BD85AB7" w:rsidR="00CF3A45" w:rsidRPr="00BB0F19" w:rsidRDefault="00BB1C08" w:rsidP="007B008B">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Presentation</w:t>
      </w:r>
    </w:p>
    <w:p w14:paraId="7C8BA238" w14:textId="2AD82E7C" w:rsidR="00BB1C08" w:rsidRPr="00BB0F19" w:rsidRDefault="00BB1C08" w:rsidP="00BD3332">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101"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102"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w:t>
      </w:r>
      <w:r w:rsidRPr="00030725">
        <w:rPr>
          <w:rFonts w:ascii="Times New Roman" w:hAnsi="Times New Roman" w:cs="Times New Roman"/>
          <w:lang w:val="en-GB" w:eastAsia="en-US"/>
        </w:rPr>
        <w:lastRenderedPageBreak/>
        <w:t>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103"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564747B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pedestrian city model, </w:t>
      </w:r>
      <w:proofErr w:type="spellStart"/>
      <w:ins w:id="104"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w:t>
        </w:r>
      </w:ins>
      <w:ins w:id="105" w:author="Valentina" w:date="2017-01-23T09:19:00Z">
        <w:r w:rsidR="005715B5">
          <w:rPr>
            <w:rFonts w:ascii="Times New Roman" w:hAnsi="Times New Roman" w:cs="Times New Roman"/>
            <w:lang w:val="en-GB" w:eastAsia="en-US"/>
          </w:rPr>
          <w:t>s</w:t>
        </w:r>
      </w:ins>
      <w:ins w:id="106" w:author="cinzia" w:date="2017-01-20T18:38:00Z">
        <w:r w:rsidR="00FF3474">
          <w:rPr>
            <w:rFonts w:ascii="Times New Roman" w:hAnsi="Times New Roman" w:cs="Times New Roman"/>
            <w:lang w:val="en-GB" w:eastAsia="en-US"/>
          </w:rPr>
          <w:t xml:space="preserve"> the case</w:t>
        </w:r>
      </w:ins>
      <w:r w:rsidRPr="00030725">
        <w:rPr>
          <w:rFonts w:ascii="Times New Roman" w:hAnsi="Times New Roman" w:cs="Times New Roman"/>
          <w:lang w:val="en-GB" w:eastAsia="en-US"/>
        </w:rPr>
        <w:t xml:space="preserve"> </w:t>
      </w:r>
      <w:ins w:id="107"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pPr>
        <w:spacing w:before="100" w:beforeAutospacing="1" w:after="0" w:line="240" w:lineRule="auto"/>
        <w:jc w:val="both"/>
        <w:rPr>
          <w:rFonts w:ascii="Times" w:hAnsi="Times" w:cs="Times New Roman"/>
          <w:lang w:val="en-GB" w:eastAsia="en-US"/>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108"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Another interesting aspect is the integration of the building complex and the transportation system, </w:t>
      </w:r>
      <w:ins w:id="109"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110"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111"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112"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07981DDE"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low-ca</w:t>
      </w:r>
      <w:ins w:id="113" w:author="Valentina" w:date="2017-01-23T09:19:00Z">
        <w:r w:rsidR="005715B5">
          <w:rPr>
            <w:rFonts w:ascii="Times New Roman" w:hAnsi="Times New Roman" w:cs="Times New Roman"/>
            <w:lang w:val="en-GB" w:eastAsia="en-US"/>
          </w:rPr>
          <w:t>r</w:t>
        </w:r>
      </w:ins>
      <w:r w:rsidRPr="00030725">
        <w:rPr>
          <w:rFonts w:ascii="Times New Roman" w:hAnsi="Times New Roman" w:cs="Times New Roman"/>
          <w:lang w:val="en-GB" w:eastAsia="en-US"/>
        </w:rPr>
        <w:t>bon city is the most liveable city in the world, Copenhagen, where there was a finger-shaped planning of the city with transit lines.</w:t>
      </w:r>
    </w:p>
    <w:p w14:paraId="332F1640"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76ECEF57"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30755DEF" w14:textId="368C2905" w:rsidR="00BB1C08" w:rsidRPr="00BB0F19" w:rsidRDefault="00BB1C08"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rsidP="007B008B">
      <w:pPr>
        <w:spacing w:after="0" w:line="240" w:lineRule="auto"/>
        <w:jc w:val="both"/>
        <w:rPr>
          <w:rFonts w:ascii="Times New Roman" w:hAnsi="Times New Roman" w:cs="Times New Roman"/>
          <w:bCs/>
          <w:lang w:val="en-GB" w:eastAsia="zh-CN"/>
        </w:rPr>
      </w:pPr>
    </w:p>
    <w:p w14:paraId="7DD979B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B1FA6EB"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6F0FC143" w14:textId="7805C460"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E900E30" w14:textId="104B9B6D" w:rsidR="009361B6" w:rsidRPr="00BB0F19" w:rsidRDefault="00D042F0" w:rsidP="007B008B">
      <w:pPr>
        <w:spacing w:after="0" w:line="240" w:lineRule="auto"/>
        <w:jc w:val="both"/>
        <w:outlineLvl w:val="0"/>
        <w:rPr>
          <w:ins w:id="114" w:author="cinzia" w:date="2017-01-20T18:47:00Z"/>
          <w:rFonts w:ascii="Times New Roman" w:hAnsi="Times New Roman" w:cs="Times New Roman"/>
          <w:b/>
          <w:bCs/>
          <w:lang w:val="en-GB"/>
        </w:rPr>
      </w:pPr>
      <w:r w:rsidRPr="00BB0F19">
        <w:rPr>
          <w:rFonts w:ascii="Times New Roman" w:hAnsi="Times New Roman" w:cs="Times New Roman"/>
          <w:b/>
          <w:bCs/>
          <w:lang w:val="en-GB"/>
        </w:rPr>
        <w:t>Presentation</w:t>
      </w:r>
    </w:p>
    <w:p w14:paraId="5A0E1D0D" w14:textId="4F1C1415" w:rsidR="00D042F0" w:rsidRPr="00BB0F19" w:rsidRDefault="00D042F0" w:rsidP="007B008B">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There are more than 40 islands in Zhuhai and </w:t>
      </w:r>
      <w:ins w:id="115"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116" w:author="cinzia" w:date="2017-01-20T18:49:00Z">
        <w:r w:rsidR="00784528">
          <w:rPr>
            <w:rFonts w:ascii="Times New Roman" w:hAnsi="Times New Roman" w:cs="Times New Roman"/>
            <w:lang w:val="en-GB" w:eastAsia="en-US"/>
          </w:rPr>
          <w:t>Ao</w:t>
        </w:r>
      </w:ins>
      <w:proofErr w:type="spellEnd"/>
      <w:ins w:id="117"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118"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119"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6441C756" w:rsidR="00D042F0" w:rsidRPr="00BB0F19" w:rsidRDefault="00D042F0" w:rsidP="00BD3332">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w:t>
      </w:r>
      <w:ins w:id="120" w:author="Judith Audin" w:date="2017-01-23T12:07:00Z">
        <w:r w:rsidR="00C96C84" w:rsidRPr="00030725">
          <w:rPr>
            <w:rFonts w:ascii="Times New Roman" w:hAnsi="Times New Roman" w:cs="Times New Roman"/>
            <w:lang w:val="en-GB" w:eastAsia="en-US"/>
          </w:rPr>
          <w:t>off</w:t>
        </w:r>
        <w:r w:rsidR="00C96C84">
          <w:rPr>
            <w:rFonts w:ascii="Times New Roman" w:hAnsi="Times New Roman" w:cs="Times New Roman"/>
            <w:lang w:val="en-GB" w:eastAsia="en-US"/>
          </w:rPr>
          <w:t>shore</w:t>
        </w:r>
      </w:ins>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121"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122"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123"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scenery is simply very beautiful.</w:t>
      </w:r>
    </w:p>
    <w:p w14:paraId="37405819" w14:textId="724270C3" w:rsidR="00D042F0" w:rsidRPr="00BB0F19" w:rsidRDefault="00D042F0">
      <w:pPr>
        <w:spacing w:before="100" w:beforeAutospacing="1" w:after="0" w:line="240" w:lineRule="auto"/>
        <w:jc w:val="both"/>
        <w:rPr>
          <w:rFonts w:ascii="Times" w:hAnsi="Times" w:cs="Times New Roman"/>
          <w:lang w:val="en-GB" w:eastAsia="en-US"/>
        </w:rPr>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124"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25"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26"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27"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28"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29"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30"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55C25122" w:rsidR="00D042F0" w:rsidRPr="00BB0F19" w:rsidRDefault="00D042F0">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On the strategic level, Guangdong province should implement functional region</w:t>
      </w:r>
      <w:ins w:id="131" w:author="Jean" w:date="2017-01-23T14:42:00Z">
        <w:r w:rsidR="00093D96">
          <w:rPr>
            <w:rFonts w:ascii="Times New Roman" w:hAnsi="Times New Roman" w:cs="Times New Roman"/>
            <w:lang w:val="en-GB" w:eastAsia="en-US"/>
          </w:rPr>
          <w:t>al</w:t>
        </w:r>
      </w:ins>
      <w:r w:rsidRPr="00030725">
        <w:rPr>
          <w:rFonts w:ascii="Times New Roman" w:hAnsi="Times New Roman" w:cs="Times New Roman"/>
          <w:lang w:val="en-GB" w:eastAsia="en-US"/>
        </w:rPr>
        <w:t xml:space="preserve"> planning. On the execution level, a secular economy should be promoted, a protection net should be used to capture the wast</w:t>
      </w:r>
      <w:ins w:id="132"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133"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Default="00D042F0">
      <w:pPr>
        <w:spacing w:before="100" w:beforeAutospacing="1" w:after="0" w:line="240" w:lineRule="auto"/>
        <w:jc w:val="both"/>
        <w:rPr>
          <w:ins w:id="134" w:author="Valentina" w:date="2017-01-23T09:41:00Z"/>
          <w:rFonts w:ascii="Times New Roman" w:hAnsi="Times New Roman" w:cs="Times New Roman"/>
          <w:lang w:val="en-GB" w:eastAsia="en-US"/>
        </w:rPr>
      </w:pPr>
      <w:r w:rsidRPr="00030725">
        <w:rPr>
          <w:rFonts w:ascii="Times New Roman" w:hAnsi="Times New Roman" w:cs="Times New Roman"/>
          <w:lang w:val="en-GB" w:eastAsia="en-US"/>
        </w:rPr>
        <w:lastRenderedPageBreak/>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35"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220C0378" w14:textId="5EFEB6B8" w:rsidR="005873CF" w:rsidRPr="007B008B" w:rsidRDefault="005873CF">
      <w:pPr>
        <w:spacing w:before="100" w:beforeAutospacing="1" w:after="0" w:line="240" w:lineRule="auto"/>
        <w:jc w:val="both"/>
        <w:rPr>
          <w:ins w:id="136" w:author="Valentina" w:date="2017-01-23T09:41:00Z"/>
          <w:rFonts w:ascii="Times New Roman" w:hAnsi="Times New Roman" w:cs="Times New Roman"/>
          <w:b/>
          <w:lang w:val="en-GB" w:eastAsia="en-US"/>
        </w:rPr>
      </w:pPr>
      <w:ins w:id="137" w:author="Valentina" w:date="2017-01-23T09:41:00Z">
        <w:r w:rsidRPr="007B008B">
          <w:rPr>
            <w:rFonts w:ascii="Times New Roman" w:hAnsi="Times New Roman" w:cs="Times New Roman"/>
            <w:b/>
            <w:lang w:val="en-GB" w:eastAsia="en-US"/>
          </w:rPr>
          <w:t>Discussion</w:t>
        </w:r>
      </w:ins>
    </w:p>
    <w:p w14:paraId="41EDE889" w14:textId="06894931" w:rsidR="005873CF" w:rsidRPr="00BB0F19" w:rsidRDefault="005578BB">
      <w:pPr>
        <w:spacing w:before="100" w:beforeAutospacing="1" w:after="0" w:line="240" w:lineRule="auto"/>
        <w:jc w:val="both"/>
        <w:rPr>
          <w:rFonts w:ascii="Times" w:hAnsi="Times" w:cs="Times New Roman"/>
          <w:lang w:val="en-GB" w:eastAsia="en-US"/>
        </w:rPr>
      </w:pPr>
      <w:ins w:id="138" w:author="Judith Audin" w:date="2017-01-23T12:08:00Z">
        <w:r>
          <w:rPr>
            <w:rFonts w:ascii="Times" w:hAnsi="Times" w:cs="Times New Roman"/>
            <w:lang w:val="en-GB" w:eastAsia="en-US"/>
          </w:rPr>
          <w:t>After this presentation,</w:t>
        </w:r>
        <w:r w:rsidR="00373447">
          <w:rPr>
            <w:rFonts w:ascii="Times" w:hAnsi="Times" w:cs="Times New Roman"/>
            <w:lang w:val="en-GB" w:eastAsia="en-US"/>
          </w:rPr>
          <w:t xml:space="preserve"> </w:t>
        </w:r>
      </w:ins>
      <w:ins w:id="139" w:author="Judith Audin" w:date="2017-01-23T12:09:00Z">
        <w:r w:rsidR="00373447">
          <w:rPr>
            <w:rFonts w:ascii="Times" w:hAnsi="Times" w:cs="Times New Roman"/>
            <w:lang w:val="en-GB" w:eastAsia="en-US"/>
          </w:rPr>
          <w:t>a few questions were raised about small elements of context</w:t>
        </w:r>
      </w:ins>
      <w:ins w:id="140" w:author="Judith Audin" w:date="2017-01-23T12:10:00Z">
        <w:r>
          <w:rPr>
            <w:rFonts w:ascii="Times" w:hAnsi="Times" w:cs="Times New Roman"/>
            <w:lang w:val="en-GB" w:eastAsia="en-US"/>
          </w:rPr>
          <w:t xml:space="preserve"> such as the situation of local waste</w:t>
        </w:r>
      </w:ins>
      <w:ins w:id="141" w:author="Judith Audin" w:date="2017-01-23T12:09:00Z">
        <w:r w:rsidR="00373447">
          <w:rPr>
            <w:rFonts w:ascii="Times" w:hAnsi="Times" w:cs="Times New Roman"/>
            <w:lang w:val="en-GB" w:eastAsia="en-US"/>
          </w:rPr>
          <w:t>.</w:t>
        </w:r>
      </w:ins>
    </w:p>
    <w:p w14:paraId="5A73D550" w14:textId="77777777" w:rsidR="00D042F0" w:rsidRDefault="00D042F0" w:rsidP="007B008B">
      <w:pPr>
        <w:spacing w:after="0" w:line="240" w:lineRule="auto"/>
        <w:jc w:val="both"/>
        <w:rPr>
          <w:ins w:id="142" w:author="Jean" w:date="2017-01-23T14:43:00Z"/>
          <w:rFonts w:ascii="Times New Roman" w:hAnsi="Times New Roman" w:cs="Times New Roman"/>
          <w:bCs/>
          <w:lang w:val="en-GB"/>
        </w:rPr>
      </w:pPr>
    </w:p>
    <w:p w14:paraId="407864B2" w14:textId="77777777" w:rsidR="0000322E" w:rsidRPr="00BB0F19" w:rsidRDefault="0000322E" w:rsidP="007B008B">
      <w:pPr>
        <w:spacing w:after="0" w:line="240" w:lineRule="auto"/>
        <w:jc w:val="both"/>
        <w:rPr>
          <w:rFonts w:ascii="Times New Roman" w:hAnsi="Times New Roman" w:cs="Times New Roman"/>
          <w:bCs/>
          <w:lang w:val="en-GB"/>
        </w:rPr>
      </w:pPr>
    </w:p>
    <w:p w14:paraId="5F0446BD"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Cs/>
          <w:lang w:val="en-GB" w:eastAsia="zh-CN"/>
        </w:rPr>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rsidP="007B008B">
      <w:pPr>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4508B0E" w14:textId="5631C506" w:rsidR="00CF3A45" w:rsidRPr="007B008B"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3CB7DA9D" w14:textId="0C9253E7" w:rsidR="00E1046D" w:rsidRPr="00BB0F19" w:rsidRDefault="00D042F0" w:rsidP="007B008B">
      <w:pPr>
        <w:spacing w:after="0" w:line="240" w:lineRule="auto"/>
        <w:jc w:val="both"/>
        <w:outlineLvl w:val="0"/>
        <w:rPr>
          <w:ins w:id="143" w:author="cinzia" w:date="2017-01-20T18:31:00Z"/>
          <w:rFonts w:ascii="Times New Roman" w:hAnsi="Times New Roman" w:cs="Times New Roman"/>
          <w:b/>
          <w:bCs/>
          <w:lang w:val="en-GB"/>
        </w:rPr>
      </w:pPr>
      <w:r w:rsidRPr="00BB0F19">
        <w:rPr>
          <w:rFonts w:ascii="Times New Roman" w:hAnsi="Times New Roman" w:cs="Times New Roman"/>
          <w:b/>
          <w:bCs/>
          <w:lang w:val="en-GB"/>
        </w:rPr>
        <w:t>Presentation</w:t>
      </w:r>
    </w:p>
    <w:p w14:paraId="651BEA3E" w14:textId="4FE9F067" w:rsidR="00D042F0" w:rsidRPr="00BB0F19" w:rsidRDefault="00D042F0" w:rsidP="00BD3332">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44"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45"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5873CF">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46"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7B008B">
      <w:pPr>
        <w:spacing w:after="0" w:line="240" w:lineRule="auto"/>
        <w:jc w:val="both"/>
        <w:rPr>
          <w:rFonts w:ascii="Times New Roman" w:hAnsi="Times New Roman" w:cs="Times New Roman"/>
          <w:bCs/>
          <w:lang w:val="en-GB" w:eastAsia="zh-CN"/>
        </w:rPr>
      </w:pPr>
    </w:p>
    <w:p w14:paraId="44C2AB0E" w14:textId="77777777" w:rsidR="00BD3332" w:rsidRDefault="00BD3332" w:rsidP="007B008B">
      <w:pPr>
        <w:spacing w:after="0" w:line="240" w:lineRule="auto"/>
        <w:jc w:val="both"/>
        <w:outlineLvl w:val="0"/>
        <w:rPr>
          <w:ins w:id="147" w:author="Valentina" w:date="2017-01-23T09:21:00Z"/>
          <w:rFonts w:ascii="Times New Roman" w:hAnsi="Times New Roman" w:cs="Times New Roman"/>
          <w:b/>
          <w:bCs/>
          <w:lang w:val="en-GB" w:eastAsia="zh-CN"/>
        </w:rPr>
      </w:pPr>
      <w:ins w:id="148" w:author="Valentina" w:date="2017-01-23T09:21:00Z">
        <w:r w:rsidRPr="0002353B">
          <w:rPr>
            <w:rFonts w:ascii="Times New Roman" w:hAnsi="Times New Roman" w:cs="Times New Roman"/>
            <w:b/>
            <w:bCs/>
            <w:lang w:val="en-GB" w:eastAsia="zh-CN"/>
          </w:rPr>
          <w:t xml:space="preserve">Discussion </w:t>
        </w:r>
      </w:ins>
    </w:p>
    <w:p w14:paraId="7B29070F" w14:textId="77777777" w:rsidR="00BD3332" w:rsidRPr="00BB0F19" w:rsidRDefault="00BD3332" w:rsidP="00BD3332">
      <w:pPr>
        <w:spacing w:line="240" w:lineRule="auto"/>
        <w:jc w:val="both"/>
        <w:outlineLvl w:val="0"/>
        <w:rPr>
          <w:ins w:id="149" w:author="Valentina" w:date="2017-01-23T09:21:00Z"/>
          <w:rFonts w:ascii="Times New Roman" w:hAnsi="Times New Roman" w:cs="Times New Roman"/>
          <w:lang w:val="en-GB"/>
        </w:rPr>
      </w:pPr>
      <w:ins w:id="150" w:author="Valentina" w:date="2017-01-23T09:21:00Z">
        <w:r w:rsidRPr="00BB0F19">
          <w:rPr>
            <w:rFonts w:ascii="Times New Roman" w:hAnsi="Times New Roman" w:cs="Times New Roman"/>
            <w:lang w:val="en-GB"/>
          </w:rPr>
          <w:t>Unfortunately, due to time limits there was no time for discussion.</w:t>
        </w:r>
      </w:ins>
    </w:p>
    <w:p w14:paraId="7000B585" w14:textId="77777777" w:rsidR="00BD3332" w:rsidRPr="00BB0F19" w:rsidRDefault="00BD3332" w:rsidP="007B008B">
      <w:pPr>
        <w:spacing w:after="0" w:line="240" w:lineRule="auto"/>
        <w:jc w:val="both"/>
        <w:rPr>
          <w:rFonts w:ascii="Times New Roman" w:hAnsi="Times New Roman" w:cs="Times New Roman"/>
          <w:b/>
          <w:bCs/>
          <w:lang w:val="en-GB" w:eastAsia="zh-CN"/>
        </w:rPr>
      </w:pPr>
    </w:p>
    <w:p w14:paraId="048DB05A"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4AB31113" w14:textId="77777777" w:rsidR="00CF3A45" w:rsidRPr="00BB0F19" w:rsidRDefault="00CF3A45" w:rsidP="007B008B">
      <w:pPr>
        <w:spacing w:after="0" w:line="240" w:lineRule="auto"/>
        <w:jc w:val="both"/>
        <w:outlineLvl w:val="0"/>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rsidP="007B3CED">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698CF6B6" w14:textId="1694AD59"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 ha</w:t>
      </w:r>
      <w:ins w:id="151" w:author="Judith Audin" w:date="2017-01-23T12:10:00Z">
        <w:r w:rsidR="007B56ED">
          <w:rPr>
            <w:rFonts w:ascii="Times New Roman" w:hAnsi="Times New Roman" w:cs="Times New Roman"/>
            <w:bCs/>
            <w:lang w:val="en-GB" w:eastAsia="zh-CN"/>
          </w:rPr>
          <w:t>s</w:t>
        </w:r>
      </w:ins>
      <w:r w:rsidRPr="00BB0F19">
        <w:rPr>
          <w:rFonts w:ascii="Times New Roman" w:hAnsi="Times New Roman" w:cs="Times New Roman"/>
          <w:bCs/>
          <w:lang w:val="en-GB" w:eastAsia="zh-CN"/>
        </w:rPr>
        <w:t xml:space="preser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5251FCA2" w14:textId="77777777" w:rsidR="00712DD2" w:rsidRPr="00BB0F19" w:rsidRDefault="00CF3A45" w:rsidP="007B3CED">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rsidP="005873C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 </w:t>
      </w:r>
    </w:p>
    <w:p w14:paraId="26274065"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w:t>
      </w:r>
      <w:r w:rsidRPr="007B008B">
        <w:rPr>
          <w:rFonts w:ascii="Times New Roman" w:hAnsi="Times New Roman" w:cs="Times New Roman"/>
          <w:bCs/>
          <w:vertAlign w:val="superscript"/>
          <w:lang w:val="en-GB" w:eastAsia="zh-CN"/>
        </w:rPr>
        <w:t>2</w:t>
      </w:r>
      <w:r w:rsidRPr="00BB0F19">
        <w:rPr>
          <w:rFonts w:ascii="Times New Roman" w:hAnsi="Times New Roman" w:cs="Times New Roman"/>
          <w:bCs/>
          <w:lang w:val="en-GB" w:eastAsia="zh-CN"/>
        </w:rPr>
        <w:t xml:space="preserve">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p>
    <w:p w14:paraId="3E54D308"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p>
    <w:p w14:paraId="0DB8F708"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results show that:</w:t>
      </w:r>
    </w:p>
    <w:p w14:paraId="0BE994CC" w14:textId="4512ED93" w:rsidR="00CF3A45" w:rsidRPr="00BB0F19" w:rsidRDefault="00CF3A45" w:rsidP="00BD3332">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w:t>
      </w:r>
      <w:r w:rsidRPr="00BB0F19">
        <w:rPr>
          <w:rFonts w:ascii="Times New Roman" w:hAnsi="Times New Roman" w:cs="Times New Roman"/>
          <w:bCs/>
          <w:sz w:val="22"/>
          <w:szCs w:val="22"/>
          <w:lang w:val="en-GB" w:eastAsia="zh-CN"/>
        </w:rPr>
        <w:lastRenderedPageBreak/>
        <w:t>level of education, and a strong intention to settle down in the city. Furthermore, a complex pattern of socio-spatial differentiation has been revealed.</w:t>
      </w:r>
    </w:p>
    <w:p w14:paraId="1AFE1401" w14:textId="77777777" w:rsidR="00CF3A45" w:rsidRPr="00BB0F19" w:rsidRDefault="00CF3A45" w:rsidP="007B3CED">
      <w:pPr>
        <w:pStyle w:val="ListParagraph"/>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rsidP="005873CF">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rsidP="007B008B">
      <w:pPr>
        <w:widowControl w:val="0"/>
        <w:autoSpaceDE w:val="0"/>
        <w:autoSpaceDN w:val="0"/>
        <w:adjustRightInd w:val="0"/>
        <w:spacing w:line="240" w:lineRule="auto"/>
        <w:jc w:val="both"/>
        <w:rPr>
          <w:rFonts w:ascii="Times New Roman" w:hAnsi="Times New Roman" w:cs="Times New Roman"/>
          <w:bCs/>
          <w:lang w:val="en-GB" w:eastAsia="zh-CN"/>
        </w:rPr>
      </w:pPr>
    </w:p>
    <w:p w14:paraId="0DB227B8" w14:textId="77777777" w:rsidR="00CF3A45" w:rsidRPr="00BB0F19" w:rsidRDefault="00CF3A45" w:rsidP="00BD3332">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rsidP="007B3CED">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rsidP="005873CF">
      <w:pPr>
        <w:spacing w:after="0" w:line="240" w:lineRule="auto"/>
        <w:jc w:val="both"/>
        <w:rPr>
          <w:rFonts w:ascii="Times New Roman" w:hAnsi="Times New Roman" w:cs="Times New Roman"/>
          <w:bCs/>
          <w:lang w:val="en-GB" w:eastAsia="zh-CN"/>
        </w:rPr>
      </w:pPr>
    </w:p>
    <w:p w14:paraId="0D9E2D5E"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pPr>
        <w:spacing w:after="0" w:line="240" w:lineRule="auto"/>
        <w:jc w:val="both"/>
        <w:rPr>
          <w:rFonts w:ascii="Times New Roman" w:hAnsi="Times New Roman" w:cs="Times New Roman"/>
          <w:bCs/>
          <w:lang w:val="en-GB" w:eastAsia="zh-CN"/>
        </w:rPr>
      </w:pPr>
    </w:p>
    <w:p w14:paraId="0406820C" w14:textId="77777777" w:rsidR="00712DD2" w:rsidRPr="00BB0F19" w:rsidRDefault="00712DD2"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5DFEF4A" w14:textId="6BC22983"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Default="00712DD2" w:rsidP="007B008B">
      <w:pPr>
        <w:spacing w:after="0" w:line="240" w:lineRule="auto"/>
        <w:jc w:val="both"/>
        <w:rPr>
          <w:ins w:id="152" w:author="Valentina" w:date="2017-01-23T09:26:00Z"/>
          <w:rFonts w:ascii="Times New Roman" w:hAnsi="Times New Roman" w:cs="Times New Roman"/>
          <w:bCs/>
          <w:lang w:val="en-GB" w:eastAsia="zh-CN"/>
        </w:rPr>
      </w:pPr>
    </w:p>
    <w:p w14:paraId="10B3A992" w14:textId="77777777" w:rsidR="00BD3332" w:rsidRDefault="00BD3332" w:rsidP="007B008B">
      <w:pPr>
        <w:spacing w:after="0" w:line="240" w:lineRule="auto"/>
        <w:jc w:val="both"/>
        <w:rPr>
          <w:ins w:id="153" w:author="Valentina" w:date="2017-01-23T09:26:00Z"/>
          <w:rFonts w:ascii="Times New Roman" w:hAnsi="Times New Roman" w:cs="Times New Roman"/>
          <w:bCs/>
          <w:lang w:val="en-GB" w:eastAsia="zh-CN"/>
        </w:rPr>
      </w:pPr>
    </w:p>
    <w:p w14:paraId="577CF146" w14:textId="77777777" w:rsidR="00BD3332" w:rsidRPr="00BB0F19" w:rsidRDefault="00BD3332" w:rsidP="007B008B">
      <w:pPr>
        <w:spacing w:after="0" w:line="240" w:lineRule="auto"/>
        <w:jc w:val="both"/>
        <w:rPr>
          <w:rFonts w:ascii="Times New Roman" w:hAnsi="Times New Roman" w:cs="Times New Roman"/>
          <w:bCs/>
          <w:lang w:val="en-GB" w:eastAsia="zh-CN"/>
        </w:rPr>
      </w:pPr>
    </w:p>
    <w:p w14:paraId="3AEBBF01"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B63D970" w14:textId="305D4B65" w:rsidR="00CF3A45" w:rsidRPr="00BB0F19" w:rsidRDefault="00CF3A45" w:rsidP="007B008B">
      <w:pPr>
        <w:spacing w:after="0" w:line="240" w:lineRule="auto"/>
        <w:jc w:val="both"/>
        <w:rPr>
          <w:rFonts w:ascii="Verdana" w:hAnsi="Verdana" w:cs="Verdana"/>
          <w:sz w:val="24"/>
          <w:szCs w:val="24"/>
          <w:lang w:val="en-GB" w:eastAsia="zh-CN"/>
        </w:rPr>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ins w:id="154" w:author="Jean" w:date="2017-01-23T14:45:00Z">
        <w:r w:rsidR="00EF7E81" w:rsidRPr="00EF7E81">
          <w:rPr>
            <w:rFonts w:ascii="Times New Roman" w:hAnsi="Times New Roman" w:cs="Times New Roman"/>
            <w:bCs/>
            <w:lang w:val="en-GB" w:eastAsia="zh-CN"/>
          </w:rPr>
          <w:t>,</w:t>
        </w:r>
        <w:r w:rsidR="00EF7E81">
          <w:rPr>
            <w:rFonts w:ascii="Times New Roman" w:hAnsi="Times New Roman" w:cs="Times New Roman"/>
            <w:b/>
            <w:bCs/>
            <w:lang w:val="en-GB" w:eastAsia="zh-CN"/>
          </w:rPr>
          <w:t xml:space="preserve"> </w:t>
        </w:r>
      </w:ins>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B3F91D3" w14:textId="77777777" w:rsidR="00C41D6B" w:rsidRDefault="00CF3A45" w:rsidP="007B008B">
      <w:pPr>
        <w:spacing w:after="0" w:line="240" w:lineRule="auto"/>
        <w:jc w:val="both"/>
        <w:outlineLvl w:val="0"/>
        <w:rPr>
          <w:ins w:id="155" w:author="cinzia" w:date="2017-01-20T19:01:00Z"/>
          <w:rFonts w:ascii="Times New Roman" w:hAnsi="Times New Roman" w:cs="Times New Roman"/>
          <w:b/>
          <w:bCs/>
          <w:lang w:val="en-GB"/>
        </w:rPr>
      </w:pPr>
      <w:r w:rsidRPr="00BB0F19">
        <w:rPr>
          <w:rFonts w:ascii="Times New Roman" w:hAnsi="Times New Roman" w:cs="Times New Roman"/>
          <w:b/>
          <w:bCs/>
          <w:lang w:val="en-GB"/>
        </w:rPr>
        <w:t>Presentation</w:t>
      </w:r>
    </w:p>
    <w:p w14:paraId="3EA8C848" w14:textId="12BF73D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7870A69A"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rsidP="00BD3332">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rsidP="007B3CED">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lastRenderedPageBreak/>
        <w:t>Which are the main formation mechanisms responsible for of this structure?</w:t>
      </w:r>
    </w:p>
    <w:p w14:paraId="4A153B74" w14:textId="77777777" w:rsidR="00CF3A45" w:rsidRPr="00BB0F19" w:rsidRDefault="00CF3A45" w:rsidP="005873CF">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How to deal with the socio-spatial differentiation of Zhuhai City?</w:t>
      </w:r>
    </w:p>
    <w:p w14:paraId="2B96BE9D"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511B4EF9"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60CAFA2F"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ins w:id="156" w:author="Judith Audin" w:date="2017-01-23T12:11:00Z">
        <w:r w:rsidR="009E61DD" w:rsidRPr="00BB0F19">
          <w:rPr>
            <w:rFonts w:ascii="Times New Roman" w:hAnsi="Times New Roman" w:cs="Times New Roman"/>
            <w:bCs/>
            <w:sz w:val="22"/>
            <w:szCs w:val="22"/>
            <w:lang w:val="en-GB" w:eastAsia="zh-CN"/>
          </w:rPr>
          <w:t>centre</w:t>
        </w:r>
      </w:ins>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rsidP="00BD3332">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rsidP="007B3CED">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rsidP="005873CF">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4250BD0" w14:textId="77777777"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D013ED"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w:t>
      </w:r>
      <w:r w:rsidRPr="00D013ED">
        <w:rPr>
          <w:rFonts w:ascii="Times New Roman" w:hAnsi="Times New Roman" w:cs="Times New Roman"/>
          <w:bCs/>
          <w:lang w:val="en-GB" w:eastAsia="zh-CN"/>
        </w:rPr>
        <w:t xml:space="preserve">their rural area. </w:t>
      </w:r>
    </w:p>
    <w:p w14:paraId="6D823A30" w14:textId="64F420E8" w:rsidR="00CF3A45" w:rsidRPr="00D013ED" w:rsidRDefault="00CF3A45" w:rsidP="007B008B">
      <w:pPr>
        <w:spacing w:line="240" w:lineRule="auto"/>
        <w:jc w:val="both"/>
        <w:rPr>
          <w:rFonts w:ascii="Times New Roman" w:hAnsi="Times New Roman" w:cs="Times New Roman"/>
          <w:lang w:val="en-GB"/>
        </w:rPr>
      </w:pPr>
      <w:r w:rsidRPr="00D013ED">
        <w:rPr>
          <w:rFonts w:ascii="Times New Roman" w:hAnsi="Times New Roman" w:cs="Times New Roman"/>
          <w:lang w:val="en-GB"/>
        </w:rPr>
        <w:t xml:space="preserve">Since both Zhuhai and Nanchang are medium-sized cities, the comparison appears more balanced in terms of social structure. However, there are significant differences in the spatial structures of these two cities. In Nanchang, the old </w:t>
      </w:r>
      <w:ins w:id="157" w:author="Judith Audin" w:date="2017-01-23T12:11:00Z">
        <w:r w:rsidR="009E61DD" w:rsidRPr="00D013ED">
          <w:rPr>
            <w:rFonts w:ascii="Times New Roman" w:hAnsi="Times New Roman" w:cs="Times New Roman"/>
            <w:lang w:val="en-GB"/>
          </w:rPr>
          <w:t>neighbourhood</w:t>
        </w:r>
      </w:ins>
      <w:r w:rsidRPr="00D013ED">
        <w:rPr>
          <w:rFonts w:ascii="Times New Roman" w:hAnsi="Times New Roman" w:cs="Times New Roman"/>
          <w:lang w:val="en-GB"/>
        </w:rPr>
        <w:t xml:space="preserve">, the urban </w:t>
      </w:r>
      <w:ins w:id="158" w:author="Judith Audin" w:date="2017-01-23T12:11:00Z">
        <w:r w:rsidR="009E61DD" w:rsidRPr="00D013ED">
          <w:rPr>
            <w:rFonts w:ascii="Times New Roman" w:hAnsi="Times New Roman" w:cs="Times New Roman"/>
            <w:lang w:val="en-GB"/>
          </w:rPr>
          <w:t>neighbourhood</w:t>
        </w:r>
      </w:ins>
      <w:r w:rsidRPr="00D013ED">
        <w:rPr>
          <w:rFonts w:ascii="Times New Roman" w:hAnsi="Times New Roman" w:cs="Times New Roman"/>
          <w:lang w:val="en-GB"/>
        </w:rPr>
        <w:t xml:space="preserve"> and the agricultural </w:t>
      </w:r>
      <w:ins w:id="159" w:author="Judith Audin" w:date="2017-01-23T12:11:00Z">
        <w:r w:rsidR="009E61DD" w:rsidRPr="00D013ED">
          <w:rPr>
            <w:rFonts w:ascii="Times New Roman" w:hAnsi="Times New Roman" w:cs="Times New Roman"/>
            <w:lang w:val="en-GB"/>
          </w:rPr>
          <w:t>neighbourhood</w:t>
        </w:r>
      </w:ins>
      <w:r w:rsidRPr="00D013ED">
        <w:rPr>
          <w:rFonts w:ascii="Times New Roman" w:hAnsi="Times New Roman" w:cs="Times New Roman"/>
          <w:lang w:val="en-GB"/>
        </w:rPr>
        <w:t xml:space="preserve"> are prominent, while in Zhuhai, the most important area is the new industrial district, due to the concentration of non-native population.  </w:t>
      </w:r>
    </w:p>
    <w:p w14:paraId="37FF26B8" w14:textId="77777777" w:rsidR="00CF3A45" w:rsidRPr="00BB0F19" w:rsidRDefault="00CF3A45" w:rsidP="007B008B">
      <w:pPr>
        <w:spacing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rsidP="007B008B">
      <w:pPr>
        <w:spacing w:line="240" w:lineRule="auto"/>
        <w:jc w:val="both"/>
        <w:rPr>
          <w:rFonts w:ascii="TimesNewRomanPS" w:hAnsi="TimesNewRomanPS" w:cs="Times New Roman" w:hint="eastAsia"/>
          <w:iCs/>
          <w:lang w:val="en-GB"/>
        </w:rPr>
      </w:pPr>
      <w:r w:rsidRPr="00BB0F19">
        <w:rPr>
          <w:rFonts w:ascii="Times New Roman" w:hAnsi="Times New Roman" w:cs="Times New Roman"/>
          <w:bCs/>
          <w:lang w:val="en-GB" w:eastAsia="zh-CN"/>
        </w:rPr>
        <w:lastRenderedPageBreak/>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03DCB54" w14:textId="77777777" w:rsidR="00E1046D" w:rsidRDefault="00CF3A45" w:rsidP="007B008B">
      <w:pPr>
        <w:spacing w:after="0" w:line="240" w:lineRule="auto"/>
        <w:jc w:val="both"/>
        <w:outlineLvl w:val="0"/>
        <w:rPr>
          <w:ins w:id="160" w:author="cinzia" w:date="2017-01-20T18:31:00Z"/>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063296D" w14:textId="55CBAC49" w:rsidR="00CF3A45"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Cs/>
          <w:lang w:val="en-GB" w:eastAsia="zh-CN"/>
        </w:rPr>
        <w:t>Due to a lack of time, no questions were raised.</w:t>
      </w:r>
    </w:p>
    <w:p w14:paraId="5D8E6E54" w14:textId="77777777" w:rsidR="00EF0607" w:rsidRPr="00BB0F19" w:rsidRDefault="00EF0607" w:rsidP="007B008B">
      <w:pPr>
        <w:spacing w:after="0" w:line="240" w:lineRule="auto"/>
        <w:jc w:val="both"/>
        <w:rPr>
          <w:rFonts w:ascii="Times New Roman" w:hAnsi="Times New Roman" w:cs="Times New Roman"/>
          <w:bCs/>
          <w:lang w:val="en-GB" w:eastAsia="zh-CN"/>
        </w:rPr>
      </w:pPr>
    </w:p>
    <w:p w14:paraId="3C2B83CE" w14:textId="77777777" w:rsidR="00EF0607" w:rsidRPr="00BB0F19" w:rsidRDefault="00EF0607" w:rsidP="007B008B">
      <w:pPr>
        <w:spacing w:after="0" w:line="240" w:lineRule="auto"/>
        <w:jc w:val="both"/>
        <w:rPr>
          <w:rFonts w:ascii="Times New Roman" w:hAnsi="Times New Roman" w:cs="Times New Roman"/>
          <w:bCs/>
          <w:lang w:val="en-GB" w:eastAsia="zh-CN"/>
        </w:rPr>
      </w:pPr>
    </w:p>
    <w:p w14:paraId="3739175C"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7B008B">
      <w:pPr>
        <w:spacing w:after="0" w:line="240" w:lineRule="auto"/>
        <w:jc w:val="both"/>
        <w:rPr>
          <w:rFonts w:ascii="Times New Roman" w:hAnsi="Times New Roman" w:cs="Times New Roman"/>
          <w:b/>
          <w:sz w:val="28"/>
          <w:szCs w:val="28"/>
          <w:lang w:val="en-GB"/>
        </w:rPr>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7B008B">
      <w:pPr>
        <w:spacing w:after="0" w:line="240" w:lineRule="auto"/>
        <w:jc w:val="both"/>
        <w:rPr>
          <w:rFonts w:ascii="Times New Roman" w:hAnsi="Times New Roman" w:cs="Times New Roman"/>
          <w:b/>
          <w:sz w:val="28"/>
          <w:szCs w:val="28"/>
          <w:lang w:val="en-GB" w:eastAsia="zh-CN"/>
        </w:rPr>
      </w:pPr>
    </w:p>
    <w:p w14:paraId="12066A8D" w14:textId="77777777" w:rsidR="00CF3A45" w:rsidRPr="00BB0F19" w:rsidRDefault="00CF3A45" w:rsidP="007B008B">
      <w:pPr>
        <w:spacing w:after="0" w:line="240" w:lineRule="auto"/>
        <w:jc w:val="both"/>
        <w:rPr>
          <w:rFonts w:ascii="Times New Roman" w:hAnsi="Times New Roman" w:cs="Times New Roman"/>
          <w:b/>
          <w:lang w:val="en-GB"/>
        </w:rPr>
      </w:pPr>
    </w:p>
    <w:p w14:paraId="1B3259B3" w14:textId="77777777" w:rsidR="00CF3A45" w:rsidRPr="00BB0F19" w:rsidRDefault="00CF3A45" w:rsidP="007B008B">
      <w:pPr>
        <w:spacing w:after="0" w:line="240" w:lineRule="auto"/>
        <w:jc w:val="both"/>
        <w:outlineLvl w:val="0"/>
        <w:rPr>
          <w:rFonts w:ascii="Times New Roman" w:hAnsi="Times New Roman" w:cs="Times New Roman"/>
          <w:b/>
          <w:lang w:val="en-GB"/>
        </w:rPr>
      </w:pPr>
      <w:r w:rsidRPr="00BB0F19">
        <w:rPr>
          <w:rFonts w:ascii="Times New Roman" w:hAnsi="Times New Roman" w:cs="Times New Roman"/>
          <w:b/>
          <w:lang w:val="en-GB"/>
        </w:rPr>
        <w:t>INTRODUCTION</w:t>
      </w:r>
    </w:p>
    <w:p w14:paraId="75A7DD86" w14:textId="77777777" w:rsidR="00CF3A45" w:rsidRPr="00BB0F19" w:rsidRDefault="00CF3A45" w:rsidP="007B008B">
      <w:pPr>
        <w:spacing w:after="0" w:line="240" w:lineRule="auto"/>
        <w:jc w:val="both"/>
        <w:rPr>
          <w:rFonts w:ascii="Times New Roman" w:hAnsi="Times New Roman" w:cs="Times New Roman"/>
          <w:b/>
          <w:lang w:val="en-GB"/>
        </w:rPr>
      </w:pPr>
    </w:p>
    <w:p w14:paraId="43EA520B" w14:textId="15DCDC10" w:rsidR="00CF3A45" w:rsidRPr="00BB0F19" w:rsidRDefault="00CF3A45" w:rsidP="007B008B">
      <w:pPr>
        <w:spacing w:after="0" w:line="240" w:lineRule="auto"/>
        <w:jc w:val="both"/>
        <w:outlineLvl w:val="0"/>
        <w:rPr>
          <w:rFonts w:ascii="Times New Roman" w:eastAsia="SimSun" w:hAnsi="Times New Roman" w:cs="Times New Roman"/>
          <w:b/>
          <w:bCs/>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rsidP="007B008B">
      <w:pPr>
        <w:spacing w:after="0" w:line="240" w:lineRule="auto"/>
        <w:jc w:val="both"/>
        <w:rPr>
          <w:rFonts w:ascii="Times New Roman" w:hAnsi="Times New Roman" w:cs="Times New Roman"/>
          <w:b/>
          <w:lang w:val="en-GB"/>
        </w:rPr>
      </w:pPr>
    </w:p>
    <w:p w14:paraId="1653A278" w14:textId="77777777" w:rsidR="00CF3A45" w:rsidRPr="00BB0F19" w:rsidRDefault="00CF3A45" w:rsidP="007B008B">
      <w:pPr>
        <w:spacing w:after="0" w:line="240" w:lineRule="auto"/>
        <w:jc w:val="both"/>
        <w:rPr>
          <w:rFonts w:ascii="Times New Roman" w:eastAsia="SimSun" w:hAnsi="Times New Roman" w:cs="Times New Roman"/>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rsidP="007B008B">
      <w:pPr>
        <w:spacing w:after="0" w:line="240" w:lineRule="auto"/>
        <w:jc w:val="both"/>
        <w:rPr>
          <w:rFonts w:ascii="Times New Roman" w:hAnsi="Times New Roman" w:cs="Times New Roman"/>
          <w:b/>
          <w:lang w:val="en-GB"/>
        </w:rPr>
      </w:pPr>
    </w:p>
    <w:p w14:paraId="63666361" w14:textId="77777777" w:rsidR="00CF3A45" w:rsidRDefault="00CF3A45" w:rsidP="007B008B">
      <w:pPr>
        <w:spacing w:after="0" w:line="240" w:lineRule="auto"/>
        <w:jc w:val="both"/>
        <w:rPr>
          <w:ins w:id="161" w:author="Valentina" w:date="2017-01-23T09:26:00Z"/>
          <w:rFonts w:ascii="Times New Roman" w:hAnsi="Times New Roman" w:cs="Times New Roman"/>
          <w:b/>
          <w:sz w:val="28"/>
          <w:szCs w:val="28"/>
          <w:lang w:val="en-GB" w:eastAsia="zh-CN"/>
        </w:rPr>
      </w:pPr>
    </w:p>
    <w:p w14:paraId="4F2674BE" w14:textId="77777777" w:rsidR="003F2665" w:rsidRPr="00BB0F19" w:rsidRDefault="003F2665" w:rsidP="007B008B">
      <w:pPr>
        <w:spacing w:after="0" w:line="240" w:lineRule="auto"/>
        <w:jc w:val="both"/>
        <w:rPr>
          <w:rFonts w:ascii="Times New Roman" w:hAnsi="Times New Roman" w:cs="Times New Roman"/>
          <w:b/>
          <w:sz w:val="28"/>
          <w:szCs w:val="28"/>
          <w:lang w:val="en-GB" w:eastAsia="zh-CN"/>
        </w:rPr>
      </w:pPr>
    </w:p>
    <w:p w14:paraId="69FF7DD1"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PRESENTATIONS BY YOUNG RESEARCHERS</w:t>
      </w:r>
    </w:p>
    <w:p w14:paraId="098AA541" w14:textId="77777777" w:rsidR="00CF3A45" w:rsidRPr="00BB0F19" w:rsidRDefault="00CF3A45" w:rsidP="007B008B">
      <w:pPr>
        <w:spacing w:after="0" w:line="240" w:lineRule="auto"/>
        <w:jc w:val="both"/>
        <w:rPr>
          <w:rFonts w:ascii="Times New Roman" w:hAnsi="Times New Roman" w:cs="Times New Roman"/>
          <w:b/>
          <w:bCs/>
          <w:lang w:val="en-GB" w:eastAsia="zh-CN"/>
        </w:rPr>
      </w:pPr>
    </w:p>
    <w:p w14:paraId="26F2586D"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11011DF4" w14:textId="77777777" w:rsidR="00CF3A45" w:rsidRPr="00BB0F19" w:rsidRDefault="00CF3A45" w:rsidP="007B008B">
      <w:pPr>
        <w:spacing w:after="0" w:line="240" w:lineRule="auto"/>
        <w:jc w:val="both"/>
        <w:rPr>
          <w:rFonts w:ascii="Times New Roman" w:hAnsi="Times New Roman" w:cs="Times New Roman"/>
          <w:bCs/>
          <w:i/>
          <w:lang w:val="en-GB" w:eastAsia="zh-CN"/>
        </w:rPr>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rsidP="007B008B">
      <w:pPr>
        <w:spacing w:after="0" w:line="240" w:lineRule="auto"/>
        <w:jc w:val="both"/>
        <w:rPr>
          <w:rFonts w:ascii="Times New Roman" w:hAnsi="Times New Roman" w:cs="Times New Roman"/>
          <w:bCs/>
          <w:i/>
          <w:lang w:val="en-GB" w:eastAsia="zh-CN"/>
        </w:rPr>
      </w:pPr>
    </w:p>
    <w:p w14:paraId="57325741" w14:textId="019D5AAB" w:rsidR="00C41D6B" w:rsidRDefault="00CF3A45" w:rsidP="00BD3332">
      <w:pPr>
        <w:widowControl w:val="0"/>
        <w:autoSpaceDE w:val="0"/>
        <w:autoSpaceDN w:val="0"/>
        <w:adjustRightInd w:val="0"/>
        <w:spacing w:after="0" w:line="240" w:lineRule="auto"/>
        <w:jc w:val="both"/>
        <w:outlineLvl w:val="0"/>
        <w:rPr>
          <w:ins w:id="162"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049F3DD3" w:rsidR="00CF3A45" w:rsidRPr="00BB0F19" w:rsidRDefault="00CF3A45" w:rsidP="007B3CED">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w:t>
      </w:r>
      <w:ins w:id="163" w:author="Judith Audin" w:date="2017-01-23T12:11:00Z">
        <w:r w:rsidR="00777298">
          <w:rPr>
            <w:rFonts w:ascii="Times New Roman" w:hAnsi="Times New Roman" w:cs="Times New Roman"/>
            <w:lang w:val="en-GB"/>
          </w:rPr>
          <w:t>about</w:t>
        </w:r>
        <w:r w:rsidR="00777298" w:rsidRPr="00BB0F19">
          <w:rPr>
            <w:rFonts w:ascii="Times New Roman" w:hAnsi="Times New Roman" w:cs="Times New Roman"/>
            <w:lang w:val="en-GB"/>
          </w:rPr>
          <w:t xml:space="preserve"> </w:t>
        </w:r>
      </w:ins>
      <w:r w:rsidRPr="00BB0F19">
        <w:rPr>
          <w:rFonts w:ascii="Times New Roman" w:hAnsi="Times New Roman" w:cs="Times New Roman"/>
          <w:lang w:val="en-GB"/>
        </w:rPr>
        <w:t>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rsidP="005873CF">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6C137D73"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ins w:id="164" w:author="Judith Audin" w:date="2017-01-23T12:12:00Z">
        <w:r w:rsidR="001F39FF" w:rsidRPr="00BB0F19">
          <w:rPr>
            <w:rFonts w:ascii="Times New Roman" w:hAnsi="Times New Roman" w:cs="Times New Roman"/>
            <w:lang w:val="en-GB"/>
          </w:rPr>
          <w:t>labour</w:t>
        </w:r>
      </w:ins>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These two important phenomena result in a new urban</w:t>
      </w:r>
      <w:bookmarkStart w:id="165" w:name="_GoBack"/>
      <w:bookmarkEnd w:id="165"/>
      <w:r w:rsidRPr="00BB0F19">
        <w:rPr>
          <w:rFonts w:ascii="Times New Roman" w:hAnsi="Times New Roman" w:cs="Times New Roman"/>
          <w:lang w:val="en-GB"/>
        </w:rPr>
        <w:t xml:space="preserve">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lang w:val="en-GB"/>
        </w:rPr>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7B008B">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42C08EA7" w:rsidR="00CF3A45" w:rsidRPr="00BB0F19" w:rsidRDefault="00CF3A45" w:rsidP="007B008B">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w:t>
      </w:r>
      <w:r w:rsidRPr="00BB0F19">
        <w:rPr>
          <w:rFonts w:ascii="Times New Roman" w:hAnsi="Times New Roman" w:cs="Times New Roman"/>
          <w:lang w:val="en-GB"/>
        </w:rPr>
        <w:lastRenderedPageBreak/>
        <w:t xml:space="preserve">process by going through it with migrant-workers. She will place actors’ viewpoints and individual trajectory at the </w:t>
      </w:r>
      <w:ins w:id="166" w:author="Judith Audin" w:date="2017-01-23T12:12:00Z">
        <w:r w:rsidR="001F39FF" w:rsidRPr="00BB0F19">
          <w:rPr>
            <w:rFonts w:ascii="Times New Roman" w:hAnsi="Times New Roman" w:cs="Times New Roman"/>
            <w:lang w:val="en-GB"/>
          </w:rPr>
          <w:t>centre</w:t>
        </w:r>
      </w:ins>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7B2699F7" w:rsidR="00CF3A45" w:rsidRPr="00BB0F19" w:rsidRDefault="00CF3A45">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By emphasizing on the importance of studying migrant workers as a heterogeneous category, her main research aims </w:t>
      </w:r>
      <w:ins w:id="167" w:author="Judith Audin" w:date="2017-01-23T12:12:00Z">
        <w:r w:rsidR="004E6250">
          <w:rPr>
            <w:rFonts w:ascii="Times New Roman" w:hAnsi="Times New Roman" w:cs="Times New Roman"/>
            <w:lang w:val="en-GB"/>
          </w:rPr>
          <w:t>at</w:t>
        </w:r>
      </w:ins>
      <w:r w:rsidRPr="00BB0F19">
        <w:rPr>
          <w:rFonts w:ascii="Times New Roman" w:hAnsi="Times New Roman" w:cs="Times New Roman"/>
          <w:lang w:val="en-GB"/>
        </w:rPr>
        <w:t xml:space="preserve"> </w:t>
      </w:r>
      <w:ins w:id="168" w:author="Judith Audin" w:date="2017-01-23T12:13:00Z">
        <w:r w:rsidR="004E6250">
          <w:rPr>
            <w:rFonts w:ascii="Times New Roman" w:hAnsi="Times New Roman" w:cs="Times New Roman"/>
            <w:lang w:val="en-GB"/>
          </w:rPr>
          <w:t>highlighting the role of</w:t>
        </w:r>
        <w:r w:rsidR="004E6250" w:rsidRPr="00BB0F19">
          <w:rPr>
            <w:rFonts w:ascii="Times New Roman" w:hAnsi="Times New Roman" w:cs="Times New Roman"/>
            <w:lang w:val="en-GB"/>
          </w:rPr>
          <w:t xml:space="preserve"> </w:t>
        </w:r>
      </w:ins>
      <w:r w:rsidRPr="00BB0F19">
        <w:rPr>
          <w:rFonts w:ascii="Times New Roman" w:hAnsi="Times New Roman" w:cs="Times New Roman"/>
          <w:lang w:val="en-GB"/>
        </w:rPr>
        <w:t>migrant workers</w:t>
      </w:r>
      <w:ins w:id="169" w:author="Judith Audin" w:date="2017-01-23T12:13:00Z">
        <w:r w:rsidR="004E6250">
          <w:rPr>
            <w:rFonts w:ascii="Times New Roman" w:hAnsi="Times New Roman" w:cs="Times New Roman"/>
            <w:lang w:val="en-GB"/>
          </w:rPr>
          <w:t xml:space="preserve"> </w:t>
        </w:r>
      </w:ins>
      <w:r w:rsidRPr="00BB0F19">
        <w:rPr>
          <w:rFonts w:ascii="Times New Roman" w:hAnsi="Times New Roman" w:cs="Times New Roman"/>
          <w:lang w:val="en-GB"/>
        </w:rPr>
        <w:t xml:space="preserve">in the recent urban dynamics of medium-sized cities in China. </w:t>
      </w:r>
    </w:p>
    <w:p w14:paraId="74E1EEE4" w14:textId="0CAC060D" w:rsidR="00E1046D" w:rsidRDefault="00CF3A45" w:rsidP="007B008B">
      <w:pPr>
        <w:spacing w:after="0" w:line="240" w:lineRule="auto"/>
        <w:jc w:val="both"/>
        <w:outlineLvl w:val="0"/>
        <w:rPr>
          <w:ins w:id="170" w:author="cinzia" w:date="2017-01-20T18:30:00Z"/>
          <w:rFonts w:ascii="Times New Roman" w:hAnsi="Times New Roman" w:cs="Times New Roman"/>
          <w:b/>
          <w:bCs/>
          <w:lang w:val="en-GB" w:eastAsia="zh-CN"/>
        </w:rPr>
      </w:pPr>
      <w:r w:rsidRPr="00BB0F19">
        <w:rPr>
          <w:rFonts w:ascii="Times New Roman" w:hAnsi="Times New Roman" w:cs="Times New Roman"/>
          <w:b/>
          <w:bCs/>
          <w:lang w:val="en-GB" w:eastAsia="zh-CN"/>
        </w:rPr>
        <w:t xml:space="preserve">Discussion </w:t>
      </w:r>
    </w:p>
    <w:p w14:paraId="2EEAFD0D" w14:textId="283CEE08"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Questions were raised about the possibility to generalize the results of this research to other cities and megalopolises. In China locally diversified socio-economic and environmental situations force provincial and municipal governments to adapt </w:t>
      </w:r>
      <w:ins w:id="171" w:author="Judith Audin" w:date="2017-01-23T12:13:00Z">
        <w:r w:rsidR="003D2521">
          <w:rPr>
            <w:rFonts w:ascii="Times New Roman" w:hAnsi="Times New Roman" w:cs="Times New Roman"/>
            <w:lang w:val="en-GB"/>
          </w:rPr>
          <w:t xml:space="preserve">to </w:t>
        </w:r>
      </w:ins>
      <w:r w:rsidRPr="00BB0F19">
        <w:rPr>
          <w:rFonts w:ascii="Times New Roman" w:hAnsi="Times New Roman" w:cs="Times New Roman"/>
          <w:lang w:val="en-GB"/>
        </w:rPr>
        <w:t>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Default="00EF0607" w:rsidP="007B008B">
      <w:pPr>
        <w:spacing w:after="0" w:line="240" w:lineRule="auto"/>
        <w:jc w:val="both"/>
        <w:rPr>
          <w:ins w:id="172" w:author="Valentina" w:date="2017-01-23T09:26:00Z"/>
          <w:rFonts w:ascii="Times New Roman" w:hAnsi="Times New Roman" w:cs="Times New Roman"/>
          <w:lang w:val="en-GB"/>
        </w:rPr>
      </w:pPr>
    </w:p>
    <w:p w14:paraId="1B8EC4F4" w14:textId="77777777" w:rsidR="003F2665" w:rsidRPr="00BB0F19" w:rsidRDefault="003F2665" w:rsidP="007B008B">
      <w:pPr>
        <w:spacing w:after="0" w:line="240" w:lineRule="auto"/>
        <w:jc w:val="both"/>
        <w:rPr>
          <w:rFonts w:ascii="Times New Roman" w:hAnsi="Times New Roman" w:cs="Times New Roman"/>
          <w:lang w:val="en-GB"/>
        </w:rPr>
      </w:pPr>
    </w:p>
    <w:p w14:paraId="3636FC74"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rsidP="007B008B">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rsidP="007B008B">
      <w:pPr>
        <w:spacing w:after="0" w:line="240" w:lineRule="auto"/>
        <w:jc w:val="both"/>
        <w:rPr>
          <w:rFonts w:ascii="Times New Roman" w:hAnsi="Times New Roman" w:cs="Times New Roman"/>
          <w:b/>
          <w:lang w:val="en-GB"/>
        </w:rPr>
      </w:pPr>
    </w:p>
    <w:p w14:paraId="63622896" w14:textId="3A0B8A69" w:rsidR="00CF3A45" w:rsidRPr="00BB0F19" w:rsidRDefault="00CF3A45" w:rsidP="007B008B">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“Towards a theory of co-evolution networked territorial systems: insights from transportation governance mode</w:t>
      </w:r>
      <w:ins w:id="173" w:author="Jean" w:date="2017-01-23T14:35:00Z">
        <w:r w:rsidR="00A1048D">
          <w:rPr>
            <w:rFonts w:ascii="Times New Roman" w:hAnsi="Times New Roman" w:cs="Times New Roman"/>
            <w:i/>
            <w:lang w:val="en-GB"/>
          </w:rPr>
          <w:t>l</w:t>
        </w:r>
      </w:ins>
      <w:r w:rsidRPr="00BB0F19">
        <w:rPr>
          <w:rFonts w:ascii="Times New Roman" w:hAnsi="Times New Roman" w:cs="Times New Roman"/>
          <w:i/>
          <w:lang w:val="en-GB"/>
        </w:rPr>
        <w:t>ling in Pearl River delta”</w:t>
      </w:r>
    </w:p>
    <w:p w14:paraId="47BBFD73" w14:textId="77777777" w:rsidR="00CF3A45" w:rsidRPr="00BB0F19" w:rsidRDefault="00CF3A45" w:rsidP="007B008B">
      <w:pPr>
        <w:spacing w:after="0" w:line="240" w:lineRule="auto"/>
        <w:jc w:val="both"/>
        <w:rPr>
          <w:rFonts w:ascii="Times New Roman" w:hAnsi="Times New Roman" w:cs="Times New Roman"/>
          <w:b/>
          <w:lang w:val="en-GB"/>
        </w:rPr>
      </w:pPr>
    </w:p>
    <w:p w14:paraId="06222C66" w14:textId="2250B058" w:rsidR="00EF7E81" w:rsidRDefault="00CF3A45" w:rsidP="007B008B">
      <w:pPr>
        <w:spacing w:after="0" w:line="240" w:lineRule="auto"/>
        <w:jc w:val="both"/>
        <w:rPr>
          <w:ins w:id="174" w:author="Jean" w:date="2017-01-23T14:46: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19A06063" w14:textId="680DFC33" w:rsidR="00976B33" w:rsidRPr="00BB0F19" w:rsidRDefault="00FC4727"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rsidP="007B008B">
      <w:pPr>
        <w:spacing w:after="0" w:line="240" w:lineRule="auto"/>
        <w:jc w:val="both"/>
        <w:rPr>
          <w:rFonts w:ascii="Times New Roman" w:hAnsi="Times New Roman" w:cs="Times New Roman"/>
          <w:bCs/>
          <w:lang w:val="en-GB" w:eastAsia="zh-CN"/>
        </w:rPr>
      </w:pPr>
    </w:p>
    <w:p w14:paraId="11F70164" w14:textId="088024F9" w:rsidR="00CF3A45" w:rsidRPr="00BB0F19" w:rsidRDefault="00976B33"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rsidP="007B008B">
      <w:pPr>
        <w:spacing w:after="0" w:line="240" w:lineRule="auto"/>
        <w:jc w:val="both"/>
        <w:rPr>
          <w:rFonts w:ascii="Times New Roman" w:hAnsi="Times New Roman" w:cs="Times New Roman"/>
          <w:bCs/>
          <w:lang w:val="en-GB" w:eastAsia="zh-CN"/>
        </w:rPr>
      </w:pPr>
    </w:p>
    <w:p w14:paraId="46CED9A3" w14:textId="12ED98DC" w:rsidR="00976B33" w:rsidRPr="00BB0F19" w:rsidRDefault="00976B33"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theory relies on various empirical and </w:t>
      </w:r>
      <w:ins w:id="175" w:author="Judith Audin" w:date="2017-01-23T12:13:00Z">
        <w:r w:rsidR="00A26FD8" w:rsidRPr="00BB0F19">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previous work</w:t>
      </w:r>
      <w:ins w:id="176"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rsidP="007B008B">
      <w:pPr>
        <w:spacing w:after="0" w:line="240" w:lineRule="auto"/>
        <w:jc w:val="both"/>
        <w:rPr>
          <w:rFonts w:ascii="Times New Roman" w:hAnsi="Times New Roman" w:cs="Times New Roman"/>
          <w:bCs/>
          <w:lang w:val="en-GB" w:eastAsia="zh-CN"/>
        </w:rPr>
      </w:pPr>
    </w:p>
    <w:p w14:paraId="0FCE369E" w14:textId="6C5F9676" w:rsidR="00572571" w:rsidRPr="00BB0F19" w:rsidRDefault="00572571"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A model for Transportation Governance in Mega-city regions is then presented, the LUTECIA model</w:t>
      </w:r>
      <w:ins w:id="177"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178"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rsidP="007B008B">
      <w:pPr>
        <w:spacing w:after="0" w:line="240" w:lineRule="auto"/>
        <w:jc w:val="both"/>
        <w:rPr>
          <w:rFonts w:ascii="Times New Roman" w:hAnsi="Times New Roman" w:cs="Times New Roman"/>
          <w:bCs/>
          <w:lang w:val="en-GB" w:eastAsia="zh-CN"/>
        </w:rPr>
      </w:pPr>
    </w:p>
    <w:p w14:paraId="34D673F3" w14:textId="59A0A65F" w:rsidR="002A6DBB" w:rsidRPr="00BB0F19" w:rsidRDefault="002A6DBB"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In conclusion, from this particular model and its application to the case study, theory will be refined. The knowledge production process is itself a metaphor of studied geographical processes since it is co</w:t>
      </w:r>
      <w:ins w:id="179" w:author="Jean" w:date="2017-01-23T14:36:00Z">
        <w:r w:rsidR="00084546">
          <w:rPr>
            <w:rFonts w:ascii="Times New Roman" w:hAnsi="Times New Roman" w:cs="Times New Roman"/>
            <w:bCs/>
            <w:lang w:val="en-GB" w:eastAsia="zh-CN"/>
          </w:rPr>
          <w:t>-</w:t>
        </w:r>
      </w:ins>
      <w:proofErr w:type="spellStart"/>
      <w:r w:rsidRPr="00BB0F19">
        <w:rPr>
          <w:rFonts w:ascii="Times New Roman" w:hAnsi="Times New Roman" w:cs="Times New Roman"/>
          <w:bCs/>
          <w:lang w:val="en-GB" w:eastAsia="zh-CN"/>
        </w:rPr>
        <w:t>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rsidP="007B008B">
      <w:pPr>
        <w:spacing w:after="0" w:line="240" w:lineRule="auto"/>
        <w:jc w:val="both"/>
        <w:rPr>
          <w:rFonts w:ascii="Times New Roman" w:hAnsi="Times New Roman" w:cs="Times New Roman"/>
          <w:bCs/>
          <w:lang w:val="en-GB" w:eastAsia="zh-CN"/>
        </w:rPr>
      </w:pPr>
    </w:p>
    <w:p w14:paraId="4BFD2049"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20E471CA" w14:textId="426353DD" w:rsidR="002A6DBB" w:rsidRPr="00BB0F19" w:rsidRDefault="002A6DBB"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w:t>
      </w:r>
      <w:ins w:id="180" w:author="Jean" w:date="2017-01-23T14:49:00Z">
        <w:r w:rsidR="00572A08">
          <w:rPr>
            <w:rFonts w:ascii="Times New Roman" w:hAnsi="Times New Roman" w:cs="Times New Roman"/>
            <w:bCs/>
            <w:lang w:val="en-GB" w:eastAsia="zh-CN"/>
          </w:rPr>
          <w:t xml:space="preserve"> seeing them as particular cases of</w:t>
        </w:r>
      </w:ins>
      <w:r w:rsidRPr="00BB0F19">
        <w:rPr>
          <w:rFonts w:ascii="Times New Roman" w:hAnsi="Times New Roman" w:cs="Times New Roman"/>
          <w:bCs/>
          <w:lang w:val="en-GB" w:eastAsia="zh-CN"/>
        </w:rPr>
        <w:t xml:space="preserve"> self-organizing processes, in which particular causal relations between form and function imply an emerging architecture.</w:t>
      </w:r>
    </w:p>
    <w:p w14:paraId="56FE764F" w14:textId="031B7956" w:rsidR="000C3E63" w:rsidRPr="00BB0F19" w:rsidRDefault="00B15994" w:rsidP="007B008B">
      <w:pPr>
        <w:spacing w:after="0" w:line="240" w:lineRule="auto"/>
        <w:jc w:val="both"/>
        <w:rPr>
          <w:rFonts w:ascii="Times New Roman" w:hAnsi="Times New Roman" w:cs="Times New Roman"/>
          <w:b/>
          <w:lang w:val="en-GB"/>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ins w:id="181" w:author="Judith Audin" w:date="2017-01-23T12:13:00Z">
        <w:r w:rsidR="00A26FD8" w:rsidRPr="00BB0F19">
          <w:rPr>
            <w:rFonts w:ascii="Times New Roman" w:hAnsi="Times New Roman" w:cs="Times New Roman"/>
            <w:bCs/>
            <w:lang w:val="en-GB" w:eastAsia="zh-CN"/>
          </w:rPr>
          <w:t>gas</w:t>
        </w:r>
      </w:ins>
      <w:r w:rsidRPr="00BB0F19">
        <w:rPr>
          <w:rFonts w:ascii="Times New Roman" w:hAnsi="Times New Roman" w:cs="Times New Roman"/>
          <w:bCs/>
          <w:lang w:val="en-GB" w:eastAsia="zh-CN"/>
        </w:rPr>
        <w:t xml:space="preserve"> factories makes no sense when the behavio</w:t>
      </w:r>
      <w:ins w:id="182" w:author="Jean" w:date="2017-01-23T14:36:00Z">
        <w:r w:rsidR="00084546">
          <w:rPr>
            <w:rFonts w:ascii="Times New Roman" w:hAnsi="Times New Roman" w:cs="Times New Roman"/>
            <w:bCs/>
            <w:lang w:val="en-GB" w:eastAsia="zh-CN"/>
          </w:rPr>
          <w:t>u</w:t>
        </w:r>
      </w:ins>
      <w:r w:rsidRPr="00BB0F19">
        <w:rPr>
          <w:rFonts w:ascii="Times New Roman" w:hAnsi="Times New Roman" w:cs="Times New Roman"/>
          <w:bCs/>
          <w:lang w:val="en-GB" w:eastAsia="zh-CN"/>
        </w:rPr>
        <w:t>r of each brick is not known, and is furthermore a slippery slope towards over</w:t>
      </w:r>
      <w:ins w:id="183" w:author="Jean" w:date="2017-01-23T14:23:00Z">
        <w:r w:rsidR="007B008B">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fitting.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Default="00CF3A45" w:rsidP="007B008B">
      <w:pPr>
        <w:spacing w:after="0" w:line="240" w:lineRule="auto"/>
        <w:jc w:val="both"/>
        <w:rPr>
          <w:ins w:id="184" w:author="Valentina" w:date="2017-01-23T09:27:00Z"/>
          <w:rFonts w:ascii="Times New Roman" w:hAnsi="Times New Roman" w:cs="Times New Roman"/>
          <w:b/>
          <w:lang w:val="en-GB"/>
        </w:rPr>
      </w:pPr>
    </w:p>
    <w:p w14:paraId="11598E65" w14:textId="77777777" w:rsidR="003F2665" w:rsidRPr="00BB0F19" w:rsidRDefault="003F2665" w:rsidP="007B008B">
      <w:pPr>
        <w:spacing w:after="0" w:line="240" w:lineRule="auto"/>
        <w:jc w:val="both"/>
        <w:rPr>
          <w:rFonts w:ascii="Times New Roman" w:hAnsi="Times New Roman" w:cs="Times New Roman"/>
          <w:b/>
          <w:lang w:val="en-GB"/>
        </w:rPr>
      </w:pPr>
    </w:p>
    <w:p w14:paraId="136AE059"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5E80B65" w14:textId="77777777" w:rsidR="00CF3A45" w:rsidRPr="00BB0F19" w:rsidRDefault="00CF3A45" w:rsidP="007B008B">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7B008B">
      <w:pPr>
        <w:spacing w:after="0" w:line="240" w:lineRule="auto"/>
        <w:jc w:val="both"/>
        <w:rPr>
          <w:rFonts w:ascii="Times New Roman" w:hAnsi="Times New Roman" w:cs="Times New Roman"/>
          <w:b/>
          <w:lang w:val="en-GB"/>
        </w:rPr>
      </w:pPr>
    </w:p>
    <w:p w14:paraId="4D916C50" w14:textId="77777777" w:rsidR="00CF3A45" w:rsidRPr="00BB0F19" w:rsidRDefault="00CF3A45" w:rsidP="007B008B">
      <w:pPr>
        <w:spacing w:after="0" w:line="240" w:lineRule="auto"/>
        <w:jc w:val="both"/>
        <w:rPr>
          <w:rFonts w:ascii="Times New Roman" w:hAnsi="Times New Roman" w:cs="Times New Roman"/>
          <w:i/>
          <w:lang w:val="en-GB"/>
        </w:rPr>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rsidP="007B008B">
      <w:pPr>
        <w:spacing w:after="0" w:line="240" w:lineRule="auto"/>
        <w:jc w:val="both"/>
        <w:rPr>
          <w:rFonts w:ascii="Times New Roman" w:hAnsi="Times New Roman" w:cs="Times New Roman"/>
          <w:i/>
          <w:lang w:val="en-GB"/>
        </w:rPr>
      </w:pPr>
    </w:p>
    <w:p w14:paraId="6D3D3E2D" w14:textId="144CA167" w:rsidR="0059516D" w:rsidRPr="00BB0F19" w:rsidRDefault="00CF3A45" w:rsidP="007B008B">
      <w:pPr>
        <w:spacing w:after="0" w:line="240" w:lineRule="auto"/>
        <w:jc w:val="both"/>
        <w:outlineLvl w:val="0"/>
        <w:rPr>
          <w:rFonts w:ascii="Times New Roman" w:hAnsi="Times New Roman" w:cs="Times New Roman"/>
          <w:bCs/>
          <w:lang w:val="en-GB" w:eastAsia="zh-CN"/>
        </w:rPr>
      </w:pPr>
      <w:r w:rsidRPr="00BB0F19">
        <w:rPr>
          <w:rFonts w:ascii="Times New Roman" w:hAnsi="Times New Roman" w:cs="Times New Roman"/>
          <w:b/>
          <w:bCs/>
          <w:lang w:val="en-GB" w:eastAsia="zh-CN"/>
        </w:rPr>
        <w:t>Presentation</w:t>
      </w:r>
    </w:p>
    <w:p w14:paraId="7E111082" w14:textId="2A2E1BEF"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2009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w:t>
      </w:r>
      <w:r w:rsidRPr="00BB0F19">
        <w:rPr>
          <w:rFonts w:ascii="Times New Roman" w:hAnsi="Times New Roman" w:cs="Times New Roman"/>
          <w:szCs w:val="24"/>
          <w:lang w:val="en-GB"/>
        </w:rPr>
        <w:lastRenderedPageBreak/>
        <w:t xml:space="preserve">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ins w:id="185" w:author="Judith Audin" w:date="2017-01-23T12:13:00Z">
        <w:r w:rsidR="00A26FD8" w:rsidRPr="00BB0F19">
          <w:rPr>
            <w:rFonts w:ascii="Times New Roman" w:hAnsi="Times New Roman" w:cs="Times New Roman"/>
            <w:szCs w:val="24"/>
            <w:lang w:val="en-GB"/>
          </w:rPr>
          <w:t>analyse</w:t>
        </w:r>
      </w:ins>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rsidP="007B008B">
      <w:pPr>
        <w:spacing w:line="240" w:lineRule="auto"/>
        <w:jc w:val="both"/>
        <w:rPr>
          <w:rFonts w:ascii="Times New Roman" w:hAnsi="Times New Roman" w:cs="Times New Roman"/>
          <w:szCs w:val="24"/>
          <w:lang w:val="en-GB"/>
        </w:rPr>
      </w:pPr>
    </w:p>
    <w:p w14:paraId="4E24D854" w14:textId="597255D1"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More and more discussions about the governance mode of the development zone have been carried out among the Chinese researchers</w:t>
      </w:r>
      <w:ins w:id="186"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187"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rsidP="007B008B">
      <w:pPr>
        <w:spacing w:line="240" w:lineRule="auto"/>
        <w:jc w:val="both"/>
        <w:rPr>
          <w:rFonts w:ascii="Times New Roman" w:hAnsi="Times New Roman" w:cs="Times New Roman"/>
          <w:szCs w:val="24"/>
          <w:lang w:val="en-GB"/>
        </w:rPr>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rsidP="007B008B">
      <w:pPr>
        <w:spacing w:line="240" w:lineRule="auto"/>
        <w:jc w:val="both"/>
        <w:rPr>
          <w:rFonts w:ascii="Times New Roman" w:hAnsi="Times New Roman" w:cs="Times New Roman"/>
          <w:szCs w:val="24"/>
          <w:lang w:val="en-GB"/>
        </w:rPr>
      </w:pPr>
    </w:p>
    <w:p w14:paraId="0E8AAA2D" w14:textId="74BC855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szCs w:val="24"/>
          <w:lang w:val="en-GB"/>
        </w:rPr>
        <w:t>For the study, quantitative and qualitative methods will be used. Firstly, quantitative information concerning Zhuhai Hi-Tech Industrial Development Zone will be collected from the Provincial/Municipal/District/Zone authorities, local development journal</w:t>
      </w:r>
      <w:ins w:id="188" w:author="Judith Audin" w:date="2017-01-23T12:14:00Z">
        <w:r w:rsidR="00A26FD8">
          <w:rPr>
            <w:rFonts w:ascii="Times New Roman" w:hAnsi="Times New Roman" w:cs="Times New Roman"/>
            <w:szCs w:val="24"/>
            <w:lang w:val="en-GB"/>
          </w:rPr>
          <w:t>s</w:t>
        </w:r>
      </w:ins>
      <w:r w:rsidRPr="00BB0F19">
        <w:rPr>
          <w:rFonts w:ascii="Times New Roman" w:hAnsi="Times New Roman" w:cs="Times New Roman"/>
          <w:szCs w:val="24"/>
          <w:lang w:val="en-GB"/>
        </w:rPr>
        <w:t xml:space="preserve">,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7B008B">
      <w:pPr>
        <w:spacing w:line="240" w:lineRule="auto"/>
        <w:jc w:val="both"/>
        <w:rPr>
          <w:rFonts w:ascii="Times New Roman" w:hAnsi="Times New Roman" w:cs="Times New Roman"/>
          <w:b/>
          <w:lang w:val="en-GB"/>
        </w:rPr>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rsidP="007B008B">
      <w:pPr>
        <w:spacing w:after="0" w:line="240" w:lineRule="auto"/>
        <w:jc w:val="both"/>
        <w:rPr>
          <w:rFonts w:ascii="Times New Roman" w:hAnsi="Times New Roman" w:cs="Times New Roman"/>
          <w:b/>
          <w:lang w:val="en-GB"/>
        </w:rPr>
      </w:pPr>
    </w:p>
    <w:p w14:paraId="4B1D5422"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rsidP="007B008B">
      <w:pPr>
        <w:spacing w:after="0" w:line="240" w:lineRule="auto"/>
        <w:jc w:val="both"/>
        <w:outlineLvl w:val="0"/>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rsidP="007B008B">
      <w:pPr>
        <w:spacing w:after="0" w:line="240" w:lineRule="auto"/>
        <w:jc w:val="both"/>
        <w:outlineLvl w:val="0"/>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rsidP="007B008B">
      <w:pPr>
        <w:spacing w:after="0" w:line="240" w:lineRule="auto"/>
        <w:jc w:val="both"/>
        <w:rPr>
          <w:rFonts w:ascii="Times New Roman" w:hAnsi="Times New Roman" w:cs="Times New Roman"/>
          <w:bCs/>
          <w:lang w:val="en-GB" w:eastAsia="zh-CN"/>
        </w:rPr>
      </w:pPr>
    </w:p>
    <w:p w14:paraId="4E8C985F" w14:textId="77777777" w:rsidR="00CF3A45" w:rsidRPr="00BB0F19" w:rsidRDefault="00CF3A45" w:rsidP="007B008B">
      <w:pPr>
        <w:spacing w:after="0" w:line="240" w:lineRule="auto"/>
        <w:jc w:val="both"/>
        <w:rPr>
          <w:rFonts w:ascii="Times New Roman" w:hAnsi="Times New Roman" w:cs="Times New Roman"/>
          <w:b/>
          <w:lang w:val="en-GB" w:eastAsia="zh-CN"/>
        </w:rPr>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rsidP="007B008B">
      <w:pPr>
        <w:spacing w:after="0" w:line="240" w:lineRule="auto"/>
        <w:jc w:val="both"/>
        <w:rPr>
          <w:rFonts w:ascii="Times New Roman" w:hAnsi="Times New Roman" w:cs="Times New Roman"/>
          <w:b/>
          <w:lang w:val="en-GB" w:eastAsia="zh-CN"/>
        </w:rPr>
      </w:pPr>
    </w:p>
    <w:p w14:paraId="5CDE8130"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40B31581" w14:textId="77777777" w:rsidR="00C35E27" w:rsidRPr="00BB0F19" w:rsidRDefault="00C35E27" w:rsidP="007B008B">
      <w:pPr>
        <w:spacing w:after="0" w:line="240" w:lineRule="auto"/>
        <w:jc w:val="both"/>
        <w:rPr>
          <w:rFonts w:ascii="Times New Roman" w:hAnsi="Times New Roman" w:cs="Times New Roman"/>
          <w:b/>
          <w:bCs/>
          <w:lang w:val="en-GB" w:eastAsia="zh-CN"/>
        </w:rPr>
      </w:pPr>
    </w:p>
    <w:p w14:paraId="022C3BC7" w14:textId="77777777" w:rsidR="00620945" w:rsidRDefault="00E80924" w:rsidP="007B008B">
      <w:pPr>
        <w:spacing w:after="0" w:line="240" w:lineRule="auto"/>
        <w:jc w:val="both"/>
        <w:rPr>
          <w:ins w:id="189"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rsidP="007B008B">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 xml:space="preserve"> </w:t>
      </w:r>
    </w:p>
    <w:p w14:paraId="6DED6E02" w14:textId="059D6D6A" w:rsidR="00E80924" w:rsidRDefault="00E80924" w:rsidP="007B008B">
      <w:pPr>
        <w:spacing w:after="0" w:line="240" w:lineRule="auto"/>
        <w:jc w:val="both"/>
        <w:rPr>
          <w:ins w:id="190"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48A23165" w14:textId="7248366D" w:rsidR="00E80924" w:rsidRDefault="00E80924" w:rsidP="007B008B">
      <w:pPr>
        <w:spacing w:after="0" w:line="240" w:lineRule="auto"/>
        <w:jc w:val="both"/>
        <w:rPr>
          <w:ins w:id="191"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ymbiosis between urban and rural areas”. The result of this fast growth is a network of metropolitan areas deployed around very large cities (</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ins w:id="192" w:author="Jean" w:date="2017-01-23T14:29:00Z">
        <w:r w:rsidR="007B008B">
          <w:rPr>
            <w:rFonts w:ascii="Times New Roman" w:hAnsi="Times New Roman" w:cs="Times New Roman"/>
            <w:bCs/>
            <w:lang w:val="en-GB" w:eastAsia="zh-CN"/>
          </w:rPr>
          <w:t>, 2015</w:t>
        </w:r>
      </w:ins>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114DD479" w14:textId="251820A2" w:rsidR="00E80924" w:rsidRPr="00BB0F19" w:rsidRDefault="00A21D18" w:rsidP="007B008B">
      <w:pPr>
        <w:spacing w:after="0" w:line="240" w:lineRule="auto"/>
        <w:jc w:val="both"/>
        <w:rPr>
          <w:rFonts w:ascii="Times New Roman" w:hAnsi="Times New Roman" w:cs="Times New Roman"/>
          <w:bCs/>
          <w:lang w:val="en-GB" w:eastAsia="zh-CN"/>
        </w:rPr>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w:t>
      </w:r>
      <w:r w:rsidR="00E80924" w:rsidRPr="00030725">
        <w:rPr>
          <w:rFonts w:ascii="Times New Roman" w:hAnsi="Times New Roman" w:cs="Times New Roman"/>
          <w:bCs/>
          <w:lang w:val="en-GB" w:eastAsia="zh-CN"/>
        </w:rPr>
        <w:lastRenderedPageBreak/>
        <w:t xml:space="preserve">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rsidP="007B008B">
      <w:pPr>
        <w:spacing w:after="0" w:line="240" w:lineRule="auto"/>
        <w:jc w:val="both"/>
        <w:rPr>
          <w:ins w:id="193" w:author="cinzia" w:date="2017-01-20T19:07:00Z"/>
          <w:rFonts w:ascii="Times New Roman" w:hAnsi="Times New Roman" w:cs="Times New Roman"/>
          <w:bCs/>
          <w:lang w:val="en-GB" w:eastAsia="zh-CN"/>
        </w:rPr>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rsidP="007B008B">
      <w:pPr>
        <w:spacing w:after="0" w:line="240" w:lineRule="auto"/>
        <w:jc w:val="both"/>
        <w:rPr>
          <w:rFonts w:ascii="Times New Roman" w:hAnsi="Times New Roman" w:cs="Times New Roman"/>
          <w:bCs/>
          <w:lang w:val="en-GB" w:eastAsia="zh-CN"/>
        </w:rPr>
      </w:pPr>
    </w:p>
    <w:p w14:paraId="4F39C5ED" w14:textId="3C844E9B" w:rsidR="00620945" w:rsidRDefault="00E80924" w:rsidP="007B008B">
      <w:pPr>
        <w:spacing w:after="0" w:line="240" w:lineRule="auto"/>
        <w:jc w:val="both"/>
        <w:rPr>
          <w:ins w:id="194"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rsidP="007B008B">
      <w:pPr>
        <w:spacing w:after="0" w:line="240" w:lineRule="auto"/>
        <w:jc w:val="both"/>
        <w:rPr>
          <w:rFonts w:ascii="Times New Roman" w:hAnsi="Times New Roman" w:cs="Times New Roman"/>
          <w:bCs/>
          <w:lang w:val="en-GB" w:eastAsia="zh-CN"/>
        </w:rPr>
      </w:pPr>
    </w:p>
    <w:p w14:paraId="4EC228EF" w14:textId="77777777" w:rsidR="00E80924" w:rsidRPr="00BB0F19" w:rsidRDefault="00E80924" w:rsidP="007B008B">
      <w:pPr>
        <w:spacing w:after="0" w:line="240" w:lineRule="auto"/>
        <w:jc w:val="both"/>
        <w:rPr>
          <w:rFonts w:ascii="Times New Roman" w:hAnsi="Times New Roman" w:cs="Times New Roman"/>
          <w:bCs/>
          <w:lang w:val="en-GB" w:eastAsia="zh-CN"/>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rsidP="007B008B">
      <w:pPr>
        <w:spacing w:after="0" w:line="240" w:lineRule="auto"/>
        <w:jc w:val="both"/>
        <w:rPr>
          <w:rFonts w:ascii="Times New Roman" w:hAnsi="Times New Roman" w:cs="Times New Roman"/>
          <w:b/>
          <w:bCs/>
          <w:lang w:val="en-GB" w:eastAsia="zh-CN"/>
        </w:rPr>
      </w:pPr>
    </w:p>
    <w:p w14:paraId="67A96952" w14:textId="5D8C1D9F" w:rsidR="00C35E27" w:rsidRPr="00BB0F19" w:rsidRDefault="00C35E27"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rsidP="007B008B">
      <w:pPr>
        <w:spacing w:after="0" w:line="240" w:lineRule="auto"/>
        <w:jc w:val="both"/>
        <w:rPr>
          <w:rFonts w:ascii="Times New Roman" w:hAnsi="Times New Roman" w:cs="Times New Roman"/>
          <w:bCs/>
          <w:lang w:val="en-GB" w:eastAsia="zh-CN"/>
        </w:rPr>
      </w:pPr>
    </w:p>
    <w:p w14:paraId="5751AE17" w14:textId="5D124B1F" w:rsidR="004E4CAD" w:rsidRPr="00BB0F19" w:rsidRDefault="004E4CAD"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195"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196"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rsidP="007B008B">
      <w:pPr>
        <w:spacing w:after="0" w:line="240" w:lineRule="auto"/>
        <w:jc w:val="both"/>
        <w:rPr>
          <w:rFonts w:ascii="Times New Roman" w:hAnsi="Times New Roman" w:cs="Times New Roman"/>
          <w:bCs/>
          <w:lang w:val="en-GB" w:eastAsia="zh-CN"/>
        </w:rPr>
      </w:pPr>
    </w:p>
    <w:p w14:paraId="5CED02AF" w14:textId="1CEDFA81" w:rsidR="004E4CAD" w:rsidRPr="00BB0F19" w:rsidRDefault="004E4CAD"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197"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198"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199"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w:t>
      </w:r>
      <w:ins w:id="200" w:author="Jean" w:date="2017-01-23T14:30:00Z">
        <w:r w:rsidR="007B008B">
          <w:rPr>
            <w:rFonts w:ascii="Times New Roman" w:hAnsi="Times New Roman" w:cs="Times New Roman"/>
            <w:bCs/>
            <w:lang w:val="en-GB" w:eastAsia="zh-CN"/>
          </w:rPr>
          <w:t>PRD</w:t>
        </w:r>
        <w:r w:rsidR="007B008B" w:rsidRPr="00BB0F19">
          <w:rPr>
            <w:rFonts w:ascii="Times New Roman" w:hAnsi="Times New Roman" w:cs="Times New Roman"/>
            <w:bCs/>
            <w:lang w:val="en-GB" w:eastAsia="zh-CN"/>
          </w:rPr>
          <w:t xml:space="preserve"> </w:t>
        </w:r>
      </w:ins>
      <w:r w:rsidR="00B53DAE">
        <w:rPr>
          <w:rStyle w:val="CommentReference"/>
        </w:rPr>
        <w:commentReference w:id="201"/>
      </w:r>
      <w:r w:rsidR="003959C7" w:rsidRPr="00BB0F19">
        <w:rPr>
          <w:rFonts w:ascii="Times New Roman" w:hAnsi="Times New Roman" w:cs="Times New Roman"/>
          <w:bCs/>
          <w:lang w:val="en-GB" w:eastAsia="zh-CN"/>
        </w:rPr>
        <w:t xml:space="preserve">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202"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203"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w:t>
      </w:r>
      <w:r w:rsidR="003959C7" w:rsidRPr="00BB0F19">
        <w:rPr>
          <w:rFonts w:ascii="Times New Roman" w:hAnsi="Times New Roman" w:cs="Times New Roman"/>
          <w:bCs/>
          <w:lang w:val="en-GB" w:eastAsia="zh-CN"/>
        </w:rPr>
        <w:lastRenderedPageBreak/>
        <w:t xml:space="preserve">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rsidP="007B008B">
      <w:pPr>
        <w:spacing w:after="0" w:line="240" w:lineRule="auto"/>
        <w:jc w:val="both"/>
        <w:rPr>
          <w:rFonts w:ascii="Times New Roman" w:hAnsi="Times New Roman" w:cs="Times New Roman"/>
          <w:bCs/>
          <w:lang w:val="en-GB" w:eastAsia="zh-CN"/>
        </w:rPr>
      </w:pPr>
    </w:p>
    <w:p w14:paraId="6316E77C" w14:textId="7349FFC2" w:rsidR="00942ABF" w:rsidRPr="00BB0F19" w:rsidRDefault="00942ABF" w:rsidP="007B008B">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204"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3CF29406" w14:textId="77777777" w:rsidR="003F2665" w:rsidRDefault="003F2665" w:rsidP="007B008B">
      <w:pPr>
        <w:spacing w:after="0" w:line="240" w:lineRule="auto"/>
        <w:jc w:val="both"/>
        <w:rPr>
          <w:ins w:id="205" w:author="Valentina" w:date="2017-01-23T09:28:00Z"/>
          <w:rFonts w:ascii="Times New Roman" w:hAnsi="Times New Roman" w:cs="Times New Roman"/>
          <w:b/>
        </w:rPr>
      </w:pPr>
    </w:p>
    <w:p w14:paraId="41258B70" w14:textId="77777777" w:rsidR="003F2665" w:rsidRDefault="003F2665" w:rsidP="007B008B">
      <w:pPr>
        <w:spacing w:after="0" w:line="240" w:lineRule="auto"/>
        <w:jc w:val="both"/>
        <w:rPr>
          <w:ins w:id="206" w:author="Valentina" w:date="2017-01-23T09:28:00Z"/>
          <w:rFonts w:ascii="Times New Roman" w:hAnsi="Times New Roman" w:cs="Times New Roman"/>
          <w:b/>
        </w:rPr>
      </w:pPr>
    </w:p>
    <w:p w14:paraId="586318AF" w14:textId="77777777" w:rsidR="003F2665" w:rsidRPr="00BB0F19" w:rsidRDefault="003F2665" w:rsidP="007B008B">
      <w:pPr>
        <w:spacing w:after="0" w:line="240" w:lineRule="auto"/>
        <w:jc w:val="both"/>
        <w:rPr>
          <w:ins w:id="207" w:author="Valentina" w:date="2017-01-23T09:28:00Z"/>
          <w:rFonts w:ascii="Times New Roman" w:hAnsi="Times New Roman" w:cs="Times New Roman"/>
          <w:bCs/>
          <w:lang w:val="en-GB" w:eastAsia="zh-CN"/>
        </w:rPr>
      </w:pPr>
    </w:p>
    <w:p w14:paraId="34F88427" w14:textId="77777777" w:rsidR="003F2665" w:rsidRPr="007B008B" w:rsidRDefault="003F2665" w:rsidP="007B008B">
      <w:pPr>
        <w:spacing w:after="0" w:line="240" w:lineRule="auto"/>
        <w:jc w:val="both"/>
        <w:rPr>
          <w:rFonts w:ascii="Times New Roman" w:hAnsi="Times New Roman" w:cs="Times New Roman"/>
          <w:b/>
          <w:lang w:val="en-GB"/>
        </w:rPr>
      </w:pPr>
    </w:p>
    <w:p w14:paraId="6F58A94F" w14:textId="6C996DFC" w:rsidR="00CF3A45" w:rsidRPr="007B008B" w:rsidRDefault="00CF3A45" w:rsidP="007B008B">
      <w:pPr>
        <w:spacing w:after="0" w:line="240" w:lineRule="auto"/>
        <w:jc w:val="both"/>
        <w:outlineLvl w:val="0"/>
        <w:rPr>
          <w:rFonts w:ascii="宋体" w:eastAsia="宋体" w:hAnsi="宋体" w:cs="宋体"/>
          <w:b/>
          <w:lang w:val="en-GB" w:eastAsia="zh-CN"/>
        </w:rPr>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ins w:id="208" w:author="Valentina" w:date="2017-01-23T09:27:00Z">
        <w:r w:rsidR="003F2665">
          <w:rPr>
            <w:rFonts w:ascii="Times New Roman" w:hAnsi="Times New Roman" w:cs="Times New Roman"/>
            <w:b/>
            <w:lang w:val="en-GB"/>
          </w:rPr>
          <w:t xml:space="preserve"> – </w:t>
        </w:r>
        <w:r w:rsidR="003F2665">
          <w:rPr>
            <w:rFonts w:ascii="宋体" w:eastAsia="宋体" w:hAnsi="宋体" w:cs="宋体" w:hint="eastAsia"/>
            <w:b/>
            <w:lang w:val="en-GB" w:eastAsia="zh-CN"/>
          </w:rPr>
          <w:t>周迪娜</w:t>
        </w:r>
      </w:ins>
    </w:p>
    <w:p w14:paraId="3764274C"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18446228" w14:textId="77777777" w:rsidR="00CF3A45" w:rsidRPr="00BB0F19" w:rsidRDefault="00CF3A45" w:rsidP="007B008B">
      <w:pPr>
        <w:spacing w:after="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7B008B">
      <w:pPr>
        <w:spacing w:after="0" w:line="240" w:lineRule="auto"/>
        <w:jc w:val="both"/>
        <w:rPr>
          <w:rFonts w:ascii="Times New Roman" w:hAnsi="Times New Roman" w:cs="Times New Roman"/>
          <w:lang w:val="en-GB"/>
        </w:rPr>
      </w:pPr>
    </w:p>
    <w:p w14:paraId="6259B759" w14:textId="77777777" w:rsidR="00CF3A45" w:rsidRPr="00BB0F19" w:rsidRDefault="00CF3A45" w:rsidP="007B008B">
      <w:pPr>
        <w:spacing w:after="0" w:line="240" w:lineRule="auto"/>
        <w:jc w:val="both"/>
        <w:rPr>
          <w:rFonts w:ascii="Times New Roman" w:hAnsi="Times New Roman" w:cs="Times New Roman"/>
          <w:lang w:val="en-GB"/>
        </w:rPr>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7B008B">
      <w:pPr>
        <w:spacing w:after="0" w:line="240" w:lineRule="auto"/>
        <w:jc w:val="both"/>
        <w:rPr>
          <w:rFonts w:ascii="Times New Roman" w:hAnsi="Times New Roman" w:cs="Times New Roman"/>
          <w:b/>
          <w:lang w:val="en-GB"/>
        </w:rPr>
      </w:pPr>
    </w:p>
    <w:p w14:paraId="594D2E96" w14:textId="77777777" w:rsidR="00CF3A45" w:rsidRPr="00BB0F19" w:rsidRDefault="00CF3A45" w:rsidP="007B008B">
      <w:pPr>
        <w:spacing w:after="0" w:line="240" w:lineRule="auto"/>
        <w:jc w:val="both"/>
        <w:outlineLvl w:val="0"/>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8CC237A" w14:textId="77777777" w:rsidR="0059516D" w:rsidRPr="00BB0F19" w:rsidRDefault="0059516D" w:rsidP="007B008B">
      <w:pPr>
        <w:spacing w:after="0" w:line="240" w:lineRule="auto"/>
        <w:jc w:val="both"/>
        <w:rPr>
          <w:rFonts w:ascii="Times New Roman" w:hAnsi="Times New Roman" w:cs="Times New Roman"/>
          <w:bCs/>
          <w:lang w:val="en-GB" w:eastAsia="zh-CN"/>
        </w:rPr>
      </w:pPr>
    </w:p>
    <w:p w14:paraId="0F1A3C72"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rsidP="007B008B">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hyperlink r:id="rId9" w:history="1">
        <w:r w:rsidRPr="00030725">
          <w:rPr>
            <w:rStyle w:val="Hyperlink"/>
            <w:rFonts w:ascii="Times New Roman" w:hAnsi="Times New Roman" w:cs="Times New Roman"/>
            <w:lang w:val="en-GB"/>
          </w:rPr>
          <w:t>http://www.zjfuture.gov.cn/english/</w:t>
        </w:r>
      </w:hyperlink>
      <w:r w:rsidRPr="00030725">
        <w:rPr>
          <w:rFonts w:ascii="Times New Roman" w:hAnsi="Times New Roman" w:cs="Times New Roman"/>
          <w:lang w:val="en-GB"/>
        </w:rPr>
        <w:t xml:space="preserve">). </w:t>
      </w:r>
    </w:p>
    <w:p w14:paraId="1B9D5AC7" w14:textId="450A4F5C"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w:t>
      </w:r>
      <w:r w:rsidRPr="00030725">
        <w:rPr>
          <w:rFonts w:ascii="Times New Roman" w:hAnsi="Times New Roman" w:cs="Times New Roman"/>
          <w:lang w:val="en-GB"/>
        </w:rPr>
        <w:lastRenderedPageBreak/>
        <w:t xml:space="preserve">and wetlands), the study questioned some typical urban dilemmas and the cascading effects triggered by such a massive (and rapidly implemented) planning. The main hypothesis are base on the 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rsidP="007B008B">
      <w:pPr>
        <w:spacing w:line="240" w:lineRule="auto"/>
        <w:jc w:val="both"/>
        <w:rPr>
          <w:rFonts w:ascii="Times New Roman" w:hAnsi="Times New Roman" w:cs="Times New Roman"/>
          <w:lang w:val="en-GB"/>
        </w:rPr>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rsidP="007B008B">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209"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rsidP="007B008B">
      <w:pPr>
        <w:spacing w:after="0" w:line="240" w:lineRule="auto"/>
        <w:jc w:val="both"/>
        <w:rPr>
          <w:ins w:id="210" w:author="cinzia" w:date="2017-01-20T19:18:00Z"/>
          <w:rFonts w:ascii="Times New Roman" w:hAnsi="Times New Roman" w:cs="Times New Roman"/>
          <w:b/>
          <w:lang w:val="en-GB"/>
        </w:rPr>
      </w:pPr>
    </w:p>
    <w:p w14:paraId="27B1213C" w14:textId="77777777" w:rsidR="00CF3A45" w:rsidRPr="00BB0F19" w:rsidRDefault="00CF3A45" w:rsidP="007B008B">
      <w:pPr>
        <w:spacing w:after="0" w:line="240" w:lineRule="auto"/>
        <w:jc w:val="both"/>
        <w:outlineLvl w:val="0"/>
        <w:rPr>
          <w:rFonts w:ascii="Times New Roman" w:hAnsi="Times New Roman" w:cs="Times New Roman"/>
          <w:b/>
          <w:lang w:val="en-GB" w:eastAsia="zh-CN"/>
        </w:rPr>
      </w:pPr>
      <w:r w:rsidRPr="00BB0F19">
        <w:rPr>
          <w:rFonts w:ascii="Times New Roman" w:hAnsi="Times New Roman" w:cs="Times New Roman"/>
          <w:b/>
          <w:lang w:val="en-GB"/>
        </w:rPr>
        <w:lastRenderedPageBreak/>
        <w:t xml:space="preserve">Judith Audin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7B008B">
      <w:pPr>
        <w:spacing w:after="0" w:line="240" w:lineRule="auto"/>
        <w:jc w:val="both"/>
        <w:outlineLvl w:val="0"/>
        <w:rPr>
          <w:rFonts w:ascii="Times New Roman" w:hAnsi="Times New Roman" w:cs="Times New Roman"/>
          <w:lang w:val="en-GB"/>
        </w:rPr>
      </w:pPr>
      <w:r w:rsidRPr="00BB0F19">
        <w:rPr>
          <w:rFonts w:ascii="Times New Roman" w:hAnsi="Times New Roman" w:cs="Times New Roman"/>
          <w:lang w:val="en-GB"/>
        </w:rPr>
        <w:t>Post-doctoral Research Associate</w:t>
      </w:r>
    </w:p>
    <w:p w14:paraId="3B82E483" w14:textId="77777777" w:rsidR="00CF3A45" w:rsidRDefault="00CF3A45" w:rsidP="007B008B">
      <w:pPr>
        <w:spacing w:after="0" w:line="240" w:lineRule="auto"/>
        <w:jc w:val="both"/>
        <w:rPr>
          <w:ins w:id="211" w:author="cinzia" w:date="2017-01-20T19:21:00Z"/>
          <w:rFonts w:ascii="Times New Roman" w:eastAsia="Times New Roman" w:hAnsi="Times New Roman" w:cs="Times New Roman"/>
          <w:lang w:val="en-GB"/>
        </w:rPr>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7B008B">
      <w:pPr>
        <w:spacing w:after="0" w:line="240" w:lineRule="auto"/>
        <w:jc w:val="both"/>
        <w:rPr>
          <w:rFonts w:ascii="Times New Roman" w:eastAsia="Times New Roman" w:hAnsi="Times New Roman" w:cs="Times New Roman"/>
          <w:lang w:val="en-GB"/>
        </w:rPr>
      </w:pPr>
    </w:p>
    <w:p w14:paraId="27854C49" w14:textId="77777777" w:rsidR="00CF3A45" w:rsidRPr="00BB0F19" w:rsidRDefault="00CF3A45" w:rsidP="007B008B">
      <w:pPr>
        <w:spacing w:after="0" w:line="240" w:lineRule="auto"/>
        <w:jc w:val="both"/>
        <w:rPr>
          <w:rFonts w:ascii="Times New Roman" w:hAnsi="Times New Roman" w:cs="Times New Roman"/>
          <w:b/>
          <w:lang w:val="en-GB"/>
        </w:rPr>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7B008B">
      <w:pPr>
        <w:spacing w:after="0" w:line="240" w:lineRule="auto"/>
        <w:jc w:val="both"/>
        <w:rPr>
          <w:rFonts w:ascii="Times New Roman" w:hAnsi="Times New Roman" w:cs="Times New Roman"/>
          <w:b/>
          <w:lang w:val="en-GB"/>
        </w:rPr>
      </w:pPr>
    </w:p>
    <w:p w14:paraId="7692B638" w14:textId="2A3BBBB2" w:rsidR="00FF66BF" w:rsidRPr="00BB0F19" w:rsidRDefault="00CF3A45" w:rsidP="007B008B">
      <w:pPr>
        <w:spacing w:after="0" w:line="240" w:lineRule="auto"/>
        <w:jc w:val="both"/>
        <w:outlineLvl w:val="0"/>
        <w:rPr>
          <w:ins w:id="212" w:author="cinzia" w:date="2017-01-20T19:19: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B5A4F3A" w14:textId="509C5DE6" w:rsidR="00D042F0" w:rsidRPr="00BB0F19" w:rsidRDefault="00D042F0" w:rsidP="007B008B">
      <w:pPr>
        <w:spacing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w:t>
      </w:r>
    </w:p>
    <w:p w14:paraId="229E1C1E"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rsidP="007B3CED">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w:t>
      </w:r>
      <w:r w:rsidRPr="00030725">
        <w:rPr>
          <w:rFonts w:ascii="Times New Roman" w:hAnsi="Times New Roman" w:cs="Times New Roman"/>
          <w:lang w:val="en-GB" w:eastAsia="en-US"/>
        </w:rPr>
        <w:lastRenderedPageBreak/>
        <w:t xml:space="preserve">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5ED878BB" w:rsidR="00D042F0" w:rsidRPr="00BB0F19" w:rsidRDefault="00D042F0" w:rsidP="005873CF">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the context of the slowing down of the economy, they also start to fear a dark future in Datong. The new </w:t>
      </w:r>
      <w:ins w:id="213"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w:t>
      </w:r>
      <w:ins w:id="214" w:author="Jean" w:date="2017-01-23T14:53:00Z">
        <w:r w:rsidR="001B304B">
          <w:rPr>
            <w:rFonts w:ascii="Times New Roman" w:hAnsi="Times New Roman" w:cs="Times New Roman"/>
            <w:lang w:val="en-GB" w:eastAsia="en-US"/>
          </w:rPr>
          <w:t xml:space="preserve">weak </w:t>
        </w:r>
      </w:ins>
      <w:r w:rsidRPr="00030725">
        <w:rPr>
          <w:rFonts w:ascii="Times New Roman" w:hAnsi="Times New Roman" w:cs="Times New Roman"/>
          <w:lang w:val="en-GB" w:eastAsia="en-US"/>
        </w:rPr>
        <w:t xml:space="preserve">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Default="00B4799F" w:rsidP="007B008B">
      <w:pPr>
        <w:spacing w:line="240" w:lineRule="auto"/>
        <w:jc w:val="both"/>
        <w:rPr>
          <w:ins w:id="215" w:author="Valentina" w:date="2017-01-23T09:40:00Z"/>
          <w:lang w:val="en-GB"/>
        </w:rPr>
      </w:pPr>
    </w:p>
    <w:p w14:paraId="7F545EB3" w14:textId="77777777" w:rsidR="00A26FD8" w:rsidRDefault="007B3CED" w:rsidP="007B008B">
      <w:pPr>
        <w:spacing w:line="240" w:lineRule="auto"/>
        <w:jc w:val="both"/>
        <w:rPr>
          <w:ins w:id="216" w:author="Judith Audin" w:date="2017-01-23T12:15:00Z"/>
          <w:b/>
          <w:lang w:val="en-GB"/>
        </w:rPr>
      </w:pPr>
      <w:ins w:id="217" w:author="Valentina" w:date="2017-01-23T09:40:00Z">
        <w:r w:rsidRPr="007B008B">
          <w:rPr>
            <w:b/>
            <w:lang w:val="en-GB"/>
          </w:rPr>
          <w:t>Discussion</w:t>
        </w:r>
      </w:ins>
    </w:p>
    <w:p w14:paraId="529EF8DF" w14:textId="785A33F9" w:rsidR="007B3CED" w:rsidRPr="00DB602A" w:rsidRDefault="00DB602A" w:rsidP="007B008B">
      <w:pPr>
        <w:spacing w:line="240" w:lineRule="auto"/>
        <w:jc w:val="both"/>
        <w:rPr>
          <w:lang w:val="en-GB"/>
        </w:rPr>
      </w:pPr>
      <w:ins w:id="218" w:author="Judith Audin" w:date="2017-01-23T12:15:00Z">
        <w:r w:rsidRPr="007B008B">
          <w:rPr>
            <w:lang w:val="en-GB"/>
          </w:rPr>
          <w:t xml:space="preserve">Questions were raised about the context of the </w:t>
        </w:r>
        <w:proofErr w:type="gramStart"/>
        <w:r w:rsidRPr="007B008B">
          <w:rPr>
            <w:lang w:val="en-GB"/>
          </w:rPr>
          <w:t>coal mining</w:t>
        </w:r>
        <w:proofErr w:type="gramEnd"/>
        <w:r w:rsidRPr="007B008B">
          <w:rPr>
            <w:lang w:val="en-GB"/>
          </w:rPr>
          <w:t xml:space="preserve"> situation and about the living conditions before and after the implementing of the urban renewal project.</w:t>
        </w:r>
      </w:ins>
    </w:p>
    <w:sectPr w:rsidR="007B3CED" w:rsidRPr="00DB602A" w:rsidSect="001E3414">
      <w:headerReference w:type="default" r:id="rId10"/>
      <w:footerReference w:type="default" r:id="rId11"/>
      <w:pgSz w:w="11906" w:h="16838"/>
      <w:pgMar w:top="1440" w:right="1440" w:bottom="1440" w:left="1440" w:header="426" w:footer="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1" w:author="Valentina" w:date="2017-01-23T09:35:00Z" w:initials="V">
    <w:p w14:paraId="155D4CB7" w14:textId="71D4B62E" w:rsidR="00084546" w:rsidRDefault="00084546">
      <w:pPr>
        <w:pStyle w:val="CommentText"/>
      </w:pPr>
      <w:r>
        <w:rPr>
          <w:rStyle w:val="CommentReference"/>
        </w:rPr>
        <w:annotationRef/>
      </w:r>
      <w:proofErr w:type="spellStart"/>
      <w:r>
        <w:t>Maybe</w:t>
      </w:r>
      <w:proofErr w:type="spellEnd"/>
      <w:r>
        <w:t xml:space="preserve"> PRD?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084546" w:rsidRDefault="00084546">
      <w:pPr>
        <w:spacing w:after="0" w:line="240" w:lineRule="auto"/>
      </w:pPr>
      <w:r>
        <w:separator/>
      </w:r>
    </w:p>
  </w:endnote>
  <w:endnote w:type="continuationSeparator" w:id="0">
    <w:p w14:paraId="7C6A397F" w14:textId="77777777" w:rsidR="00084546" w:rsidRDefault="0008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01"/>
    <w:family w:val="auto"/>
    <w:pitch w:val="variable"/>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084546" w:rsidRDefault="00084546"/>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084546" w14:paraId="786C6CC2" w14:textId="77777777" w:rsidTr="001E3414">
      <w:tc>
        <w:tcPr>
          <w:tcW w:w="2269" w:type="dxa"/>
        </w:tcPr>
        <w:p w14:paraId="64C30CE0" w14:textId="77777777" w:rsidR="00084546" w:rsidRDefault="00084546" w:rsidP="001E3414">
          <w:pPr>
            <w:pStyle w:val="Footer"/>
            <w:jc w:val="center"/>
            <w:rPr>
              <w:noProof/>
            </w:rPr>
          </w:pPr>
        </w:p>
        <w:p w14:paraId="29D1DB72" w14:textId="77777777" w:rsidR="00084546" w:rsidRDefault="00084546"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084546" w:rsidRPr="000C6AE8" w:rsidRDefault="00084546" w:rsidP="001E3414">
          <w:pPr>
            <w:jc w:val="center"/>
            <w:rPr>
              <w:b/>
              <w:i/>
              <w:sz w:val="12"/>
              <w:szCs w:val="12"/>
              <w:lang w:val="en-US"/>
            </w:rPr>
          </w:pPr>
          <w:r w:rsidRPr="000C6AE8">
            <w:rPr>
              <w:b/>
              <w:i/>
              <w:sz w:val="12"/>
              <w:szCs w:val="12"/>
              <w:lang w:val="en-US"/>
            </w:rPr>
            <w:t>Supported by European Union</w:t>
          </w:r>
        </w:p>
        <w:p w14:paraId="0EEA408A" w14:textId="77777777" w:rsidR="00084546" w:rsidRPr="000C6AE8" w:rsidRDefault="00084546" w:rsidP="001E3414">
          <w:pPr>
            <w:pStyle w:val="Footer"/>
            <w:ind w:left="317"/>
            <w:jc w:val="center"/>
            <w:rPr>
              <w:sz w:val="16"/>
              <w:szCs w:val="16"/>
              <w:lang w:val="en-US"/>
            </w:rPr>
          </w:pPr>
        </w:p>
      </w:tc>
      <w:tc>
        <w:tcPr>
          <w:tcW w:w="6663" w:type="dxa"/>
        </w:tcPr>
        <w:p w14:paraId="4BBAAE7F" w14:textId="77777777" w:rsidR="00084546" w:rsidRDefault="00084546" w:rsidP="001E3414">
          <w:pPr>
            <w:pStyle w:val="Footer"/>
            <w:jc w:val="center"/>
            <w:rPr>
              <w:rFonts w:ascii="Lao UI" w:hAnsi="Lao UI" w:cs="Lao UI"/>
              <w:b/>
              <w:sz w:val="20"/>
              <w:szCs w:val="20"/>
              <w:lang w:val="en-US"/>
            </w:rPr>
          </w:pPr>
        </w:p>
        <w:p w14:paraId="53C51919" w14:textId="77777777" w:rsidR="00084546" w:rsidRPr="00F82E92" w:rsidRDefault="00084546"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084546" w:rsidRPr="00E37294" w:rsidRDefault="00084546"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084546" w:rsidRPr="00E37294" w:rsidRDefault="00084546" w:rsidP="001E3414">
          <w:pPr>
            <w:pStyle w:val="Footer"/>
            <w:jc w:val="center"/>
            <w:rPr>
              <w:rFonts w:ascii="Lao UI" w:hAnsi="Lao UI" w:cs="Lao UI"/>
              <w:i/>
              <w:sz w:val="16"/>
              <w:szCs w:val="16"/>
              <w:lang w:val="en-US"/>
            </w:rPr>
          </w:pPr>
        </w:p>
        <w:p w14:paraId="2048B687" w14:textId="77777777" w:rsidR="00084546" w:rsidRDefault="00084546"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084546" w:rsidRDefault="00084546"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084546" w:rsidRDefault="00084546"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084546" w:rsidRDefault="00084546" w:rsidP="001E3414">
          <w:pPr>
            <w:pStyle w:val="Footer"/>
            <w:jc w:val="center"/>
            <w:rPr>
              <w:lang w:val="en-US"/>
            </w:rPr>
          </w:pPr>
        </w:p>
      </w:tc>
    </w:tr>
  </w:tbl>
  <w:p w14:paraId="72953F9E" w14:textId="77777777" w:rsidR="00084546" w:rsidRPr="00F82E92" w:rsidRDefault="00084546"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084546" w:rsidRDefault="00084546">
      <w:pPr>
        <w:spacing w:after="0" w:line="240" w:lineRule="auto"/>
      </w:pPr>
      <w:r>
        <w:separator/>
      </w:r>
    </w:p>
  </w:footnote>
  <w:footnote w:type="continuationSeparator" w:id="0">
    <w:p w14:paraId="52AE9534" w14:textId="77777777" w:rsidR="00084546" w:rsidRDefault="000845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084546" w14:paraId="634C1643" w14:textId="77777777" w:rsidTr="001E3414">
      <w:tc>
        <w:tcPr>
          <w:tcW w:w="4583" w:type="dxa"/>
        </w:tcPr>
        <w:p w14:paraId="53254122" w14:textId="77777777" w:rsidR="00084546" w:rsidRDefault="00084546">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084546" w:rsidRDefault="00084546">
          <w:pPr>
            <w:pStyle w:val="Header"/>
          </w:pPr>
        </w:p>
      </w:tc>
    </w:tr>
  </w:tbl>
  <w:p w14:paraId="78FF0218" w14:textId="77777777" w:rsidR="00084546" w:rsidRDefault="00084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0322E"/>
    <w:rsid w:val="00017F76"/>
    <w:rsid w:val="00020A3F"/>
    <w:rsid w:val="00030725"/>
    <w:rsid w:val="00042024"/>
    <w:rsid w:val="00042181"/>
    <w:rsid w:val="00044293"/>
    <w:rsid w:val="00052DF2"/>
    <w:rsid w:val="00071CF1"/>
    <w:rsid w:val="00084546"/>
    <w:rsid w:val="00093D96"/>
    <w:rsid w:val="00094DB4"/>
    <w:rsid w:val="000C3E63"/>
    <w:rsid w:val="000C5391"/>
    <w:rsid w:val="000D13E3"/>
    <w:rsid w:val="000D1F78"/>
    <w:rsid w:val="000D217F"/>
    <w:rsid w:val="000D711D"/>
    <w:rsid w:val="001334FF"/>
    <w:rsid w:val="00140794"/>
    <w:rsid w:val="00150AE8"/>
    <w:rsid w:val="00151DAA"/>
    <w:rsid w:val="001621DD"/>
    <w:rsid w:val="00175420"/>
    <w:rsid w:val="00182BD9"/>
    <w:rsid w:val="00183064"/>
    <w:rsid w:val="001B304B"/>
    <w:rsid w:val="001B4557"/>
    <w:rsid w:val="001C47C7"/>
    <w:rsid w:val="001C4E7E"/>
    <w:rsid w:val="001C78A6"/>
    <w:rsid w:val="001D156B"/>
    <w:rsid w:val="001E3414"/>
    <w:rsid w:val="001F39FF"/>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73447"/>
    <w:rsid w:val="00391D8A"/>
    <w:rsid w:val="00393BA7"/>
    <w:rsid w:val="003959C7"/>
    <w:rsid w:val="00396DA2"/>
    <w:rsid w:val="003B6B91"/>
    <w:rsid w:val="003D2521"/>
    <w:rsid w:val="003E6AE6"/>
    <w:rsid w:val="003F2665"/>
    <w:rsid w:val="003F443B"/>
    <w:rsid w:val="004240B8"/>
    <w:rsid w:val="004420C4"/>
    <w:rsid w:val="00444D69"/>
    <w:rsid w:val="00454421"/>
    <w:rsid w:val="00461086"/>
    <w:rsid w:val="00464D2D"/>
    <w:rsid w:val="00484189"/>
    <w:rsid w:val="00494545"/>
    <w:rsid w:val="004B026B"/>
    <w:rsid w:val="004B24BD"/>
    <w:rsid w:val="004B4A6D"/>
    <w:rsid w:val="004B7C80"/>
    <w:rsid w:val="004B7FD1"/>
    <w:rsid w:val="004C092B"/>
    <w:rsid w:val="004E4CAD"/>
    <w:rsid w:val="004E6250"/>
    <w:rsid w:val="004F1CDC"/>
    <w:rsid w:val="004F4C66"/>
    <w:rsid w:val="00516724"/>
    <w:rsid w:val="0053564F"/>
    <w:rsid w:val="005578BB"/>
    <w:rsid w:val="00570697"/>
    <w:rsid w:val="005715B5"/>
    <w:rsid w:val="00572571"/>
    <w:rsid w:val="00572A08"/>
    <w:rsid w:val="005829C5"/>
    <w:rsid w:val="005873CF"/>
    <w:rsid w:val="0058779B"/>
    <w:rsid w:val="005935B5"/>
    <w:rsid w:val="0059516D"/>
    <w:rsid w:val="005B45CD"/>
    <w:rsid w:val="005C2BF5"/>
    <w:rsid w:val="005C3080"/>
    <w:rsid w:val="005F5ED1"/>
    <w:rsid w:val="00605245"/>
    <w:rsid w:val="00620945"/>
    <w:rsid w:val="00624FCE"/>
    <w:rsid w:val="006407E6"/>
    <w:rsid w:val="00641C4B"/>
    <w:rsid w:val="00654F57"/>
    <w:rsid w:val="00665B2B"/>
    <w:rsid w:val="00696B22"/>
    <w:rsid w:val="006C2250"/>
    <w:rsid w:val="006E4053"/>
    <w:rsid w:val="006F1DF2"/>
    <w:rsid w:val="00712DD2"/>
    <w:rsid w:val="00731E0B"/>
    <w:rsid w:val="00744FFD"/>
    <w:rsid w:val="00754D7E"/>
    <w:rsid w:val="00762461"/>
    <w:rsid w:val="00777298"/>
    <w:rsid w:val="00784528"/>
    <w:rsid w:val="00792ECB"/>
    <w:rsid w:val="007B008B"/>
    <w:rsid w:val="007B2208"/>
    <w:rsid w:val="007B3CED"/>
    <w:rsid w:val="007B3D2C"/>
    <w:rsid w:val="007B56ED"/>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9E61DD"/>
    <w:rsid w:val="00A074D6"/>
    <w:rsid w:val="00A1048D"/>
    <w:rsid w:val="00A126A2"/>
    <w:rsid w:val="00A21D18"/>
    <w:rsid w:val="00A26FD8"/>
    <w:rsid w:val="00A27459"/>
    <w:rsid w:val="00A54197"/>
    <w:rsid w:val="00AB03B2"/>
    <w:rsid w:val="00B14C33"/>
    <w:rsid w:val="00B15994"/>
    <w:rsid w:val="00B4594F"/>
    <w:rsid w:val="00B468B2"/>
    <w:rsid w:val="00B46A6A"/>
    <w:rsid w:val="00B4799F"/>
    <w:rsid w:val="00B53DAE"/>
    <w:rsid w:val="00B578B6"/>
    <w:rsid w:val="00B6190C"/>
    <w:rsid w:val="00B6681C"/>
    <w:rsid w:val="00B6743C"/>
    <w:rsid w:val="00B90A37"/>
    <w:rsid w:val="00BA18B9"/>
    <w:rsid w:val="00BB0F19"/>
    <w:rsid w:val="00BB1C08"/>
    <w:rsid w:val="00BD1F4D"/>
    <w:rsid w:val="00BD3332"/>
    <w:rsid w:val="00BD7403"/>
    <w:rsid w:val="00C154DB"/>
    <w:rsid w:val="00C24B0A"/>
    <w:rsid w:val="00C35E27"/>
    <w:rsid w:val="00C41D6B"/>
    <w:rsid w:val="00C7257E"/>
    <w:rsid w:val="00C8680D"/>
    <w:rsid w:val="00C86E6A"/>
    <w:rsid w:val="00C96C84"/>
    <w:rsid w:val="00CB1E91"/>
    <w:rsid w:val="00CB549E"/>
    <w:rsid w:val="00CB6131"/>
    <w:rsid w:val="00CB6BA2"/>
    <w:rsid w:val="00CC4304"/>
    <w:rsid w:val="00CC6398"/>
    <w:rsid w:val="00CC6A1E"/>
    <w:rsid w:val="00CD577A"/>
    <w:rsid w:val="00CF3A45"/>
    <w:rsid w:val="00CF4A3B"/>
    <w:rsid w:val="00CF7766"/>
    <w:rsid w:val="00D013ED"/>
    <w:rsid w:val="00D042F0"/>
    <w:rsid w:val="00D31409"/>
    <w:rsid w:val="00D34B86"/>
    <w:rsid w:val="00D361C9"/>
    <w:rsid w:val="00D4096E"/>
    <w:rsid w:val="00D50282"/>
    <w:rsid w:val="00D54B10"/>
    <w:rsid w:val="00D568A0"/>
    <w:rsid w:val="00D7635C"/>
    <w:rsid w:val="00D80F97"/>
    <w:rsid w:val="00D83432"/>
    <w:rsid w:val="00D84F91"/>
    <w:rsid w:val="00DB602A"/>
    <w:rsid w:val="00DE52D1"/>
    <w:rsid w:val="00DF1BB8"/>
    <w:rsid w:val="00E0039C"/>
    <w:rsid w:val="00E1046D"/>
    <w:rsid w:val="00E17C4F"/>
    <w:rsid w:val="00E7093A"/>
    <w:rsid w:val="00E72748"/>
    <w:rsid w:val="00E80924"/>
    <w:rsid w:val="00E86598"/>
    <w:rsid w:val="00E94D42"/>
    <w:rsid w:val="00EA5EFB"/>
    <w:rsid w:val="00EB56AC"/>
    <w:rsid w:val="00EB72CB"/>
    <w:rsid w:val="00ED0279"/>
    <w:rsid w:val="00ED4FF1"/>
    <w:rsid w:val="00EF0607"/>
    <w:rsid w:val="00EF7E81"/>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zjfuture.gov.cn/english/"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12111</Words>
  <Characters>69037</Characters>
  <Application>Microsoft Macintosh Word</Application>
  <DocSecurity>0</DocSecurity>
  <Lines>575</Lines>
  <Paragraphs>161</Paragraphs>
  <ScaleCrop>false</ScaleCrop>
  <Company/>
  <LinksUpToDate>false</LinksUpToDate>
  <CharactersWithSpaces>80987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9</cp:revision>
  <dcterms:created xsi:type="dcterms:W3CDTF">2017-01-23T13:33:00Z</dcterms:created>
  <dcterms:modified xsi:type="dcterms:W3CDTF">2017-01-23T13:56:00Z</dcterms:modified>
</cp:coreProperties>
</file>